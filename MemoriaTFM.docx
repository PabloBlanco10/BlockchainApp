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348D7" w14:textId="77777777" w:rsidR="008E36E4" w:rsidRPr="0094773E" w:rsidRDefault="008E36E4">
      <w:pPr>
        <w:pStyle w:val="TitlePage"/>
        <w:rPr>
          <w:caps/>
          <w:lang w:val="es-ES_tradnl"/>
        </w:rPr>
      </w:pPr>
    </w:p>
    <w:p w14:paraId="319E4CAE" w14:textId="77777777" w:rsidR="00D862DB" w:rsidRPr="0094773E" w:rsidRDefault="00D862DB">
      <w:pPr>
        <w:pStyle w:val="TitlePage"/>
        <w:rPr>
          <w:caps/>
          <w:lang w:val="es-ES_tradnl"/>
        </w:rPr>
      </w:pPr>
      <w:bookmarkStart w:id="0" w:name="ThesisTitle"/>
      <w:bookmarkStart w:id="1" w:name="ETDRTitle"/>
    </w:p>
    <w:p w14:paraId="20F06A42" w14:textId="77777777" w:rsidR="00D862DB" w:rsidRPr="0094773E" w:rsidRDefault="00D862DB">
      <w:pPr>
        <w:pStyle w:val="TitlePage"/>
        <w:rPr>
          <w:caps/>
          <w:lang w:val="es-ES_tradnl"/>
        </w:rPr>
      </w:pPr>
    </w:p>
    <w:bookmarkEnd w:id="0"/>
    <w:p w14:paraId="42291E8C" w14:textId="77777777" w:rsidR="008E36E4" w:rsidRPr="0094773E" w:rsidRDefault="00EF05DF" w:rsidP="00E96B70">
      <w:pPr>
        <w:pStyle w:val="TitlePage"/>
        <w:rPr>
          <w:caps/>
          <w:sz w:val="40"/>
          <w:lang w:val="es-ES_tradnl"/>
        </w:rPr>
      </w:pPr>
      <w:r w:rsidRPr="0094773E">
        <w:rPr>
          <w:caps/>
          <w:sz w:val="40"/>
          <w:lang w:val="es-ES_tradnl"/>
        </w:rPr>
        <w:fldChar w:fldCharType="begin">
          <w:ffData>
            <w:name w:val=""/>
            <w:enabled/>
            <w:calcOnExit w:val="0"/>
            <w:textInput>
              <w:default w:val="Título"/>
              <w:format w:val="UPPERCASE"/>
            </w:textInput>
          </w:ffData>
        </w:fldChar>
      </w:r>
      <w:r w:rsidRPr="0094773E">
        <w:rPr>
          <w:caps/>
          <w:sz w:val="40"/>
          <w:lang w:val="es-ES_tradnl"/>
        </w:rPr>
        <w:instrText xml:space="preserve"> FORMTEXT </w:instrText>
      </w:r>
      <w:r w:rsidRPr="0094773E">
        <w:rPr>
          <w:caps/>
          <w:sz w:val="40"/>
          <w:lang w:val="es-ES_tradnl"/>
        </w:rPr>
      </w:r>
      <w:r w:rsidRPr="0094773E">
        <w:rPr>
          <w:caps/>
          <w:sz w:val="40"/>
          <w:lang w:val="es-ES_tradnl"/>
        </w:rPr>
        <w:fldChar w:fldCharType="separate"/>
      </w:r>
      <w:r w:rsidRPr="0094773E">
        <w:rPr>
          <w:caps/>
          <w:noProof/>
          <w:sz w:val="40"/>
          <w:lang w:val="es-ES_tradnl"/>
        </w:rPr>
        <w:t>Título</w:t>
      </w:r>
      <w:r w:rsidRPr="0094773E">
        <w:rPr>
          <w:caps/>
          <w:sz w:val="40"/>
          <w:lang w:val="es-ES_tradnl"/>
        </w:rPr>
        <w:fldChar w:fldCharType="end"/>
      </w:r>
    </w:p>
    <w:bookmarkEnd w:id="1"/>
    <w:p w14:paraId="3E85C005" w14:textId="77777777" w:rsidR="008E36E4" w:rsidRPr="0094773E" w:rsidRDefault="008E36E4">
      <w:pPr>
        <w:pStyle w:val="TitlePage"/>
        <w:rPr>
          <w:lang w:val="es-ES_tradnl"/>
        </w:rPr>
      </w:pPr>
    </w:p>
    <w:p w14:paraId="2C244D85" w14:textId="77777777" w:rsidR="008E36E4" w:rsidRPr="0094773E" w:rsidRDefault="008E36E4">
      <w:pPr>
        <w:pStyle w:val="TitlePage"/>
        <w:rPr>
          <w:lang w:val="es-ES_tradnl"/>
        </w:rPr>
      </w:pPr>
    </w:p>
    <w:p w14:paraId="07BEA8A8" w14:textId="77777777" w:rsidR="008E36E4" w:rsidRPr="0094773E" w:rsidRDefault="008E36E4">
      <w:pPr>
        <w:pStyle w:val="TitlePage"/>
        <w:rPr>
          <w:lang w:val="es-ES_tradnl"/>
        </w:rPr>
      </w:pPr>
    </w:p>
    <w:p w14:paraId="3858F77E" w14:textId="77777777" w:rsidR="008E36E4" w:rsidRPr="0094773E" w:rsidRDefault="008E36E4">
      <w:pPr>
        <w:pStyle w:val="TitlePage"/>
        <w:rPr>
          <w:lang w:val="es-ES_tradnl"/>
        </w:rPr>
      </w:pPr>
    </w:p>
    <w:p w14:paraId="481B7B08" w14:textId="77777777" w:rsidR="008E36E4" w:rsidRPr="0094773E" w:rsidRDefault="008E36E4">
      <w:pPr>
        <w:pStyle w:val="TitlePage"/>
        <w:rPr>
          <w:lang w:val="es-ES_tradnl"/>
        </w:rPr>
      </w:pPr>
    </w:p>
    <w:p w14:paraId="614BCF13" w14:textId="77777777" w:rsidR="008E36E4" w:rsidRPr="0094773E" w:rsidRDefault="009E1467">
      <w:pPr>
        <w:pStyle w:val="TitlePage"/>
        <w:rPr>
          <w:caps/>
          <w:sz w:val="32"/>
          <w:szCs w:val="32"/>
          <w:lang w:val="es-ES_tradnl"/>
        </w:rPr>
      </w:pPr>
      <w:r w:rsidRPr="0094773E">
        <w:rPr>
          <w:caps/>
          <w:sz w:val="32"/>
          <w:szCs w:val="32"/>
          <w:lang w:val="es-ES_tradnl"/>
        </w:rPr>
        <w:t>PABLO Blanco Peris</w:t>
      </w:r>
    </w:p>
    <w:p w14:paraId="3453FEB2" w14:textId="77777777" w:rsidR="008E36E4" w:rsidRPr="0094773E" w:rsidRDefault="008E36E4">
      <w:pPr>
        <w:pStyle w:val="TitlePage"/>
        <w:rPr>
          <w:lang w:val="es-ES_tradnl"/>
        </w:rPr>
      </w:pPr>
    </w:p>
    <w:p w14:paraId="155EB0A2" w14:textId="77777777" w:rsidR="008E36E4" w:rsidRPr="0094773E" w:rsidRDefault="008E36E4">
      <w:pPr>
        <w:pStyle w:val="TitlePage"/>
        <w:rPr>
          <w:lang w:val="es-ES_tradnl"/>
        </w:rPr>
      </w:pPr>
    </w:p>
    <w:p w14:paraId="6CAAF2A4" w14:textId="77777777" w:rsidR="00D862DB" w:rsidRPr="0094773E" w:rsidRDefault="00D862DB">
      <w:pPr>
        <w:pStyle w:val="TitlePage"/>
        <w:rPr>
          <w:lang w:val="es-ES_tradnl"/>
        </w:rPr>
      </w:pPr>
    </w:p>
    <w:p w14:paraId="752B7BD4" w14:textId="77777777" w:rsidR="00F333C0" w:rsidRPr="0094773E" w:rsidRDefault="00F333C0" w:rsidP="00F333C0">
      <w:pPr>
        <w:pStyle w:val="TitlePage"/>
        <w:rPr>
          <w:caps/>
          <w:lang w:val="es-ES_tradnl"/>
        </w:rPr>
      </w:pPr>
      <w:r w:rsidRPr="0094773E">
        <w:rPr>
          <w:caps/>
          <w:lang w:val="es-ES_tradnl"/>
        </w:rPr>
        <w:t xml:space="preserve">Máster en </w:t>
      </w:r>
      <w:r w:rsidR="00582B54">
        <w:rPr>
          <w:caps/>
          <w:lang w:val="es-ES_tradnl"/>
        </w:rPr>
        <w:t>INGENIERÍA</w:t>
      </w:r>
      <w:r w:rsidRPr="0094773E">
        <w:rPr>
          <w:caps/>
          <w:lang w:val="es-ES_tradnl"/>
        </w:rPr>
        <w:t xml:space="preserve"> Informática, Facultad de Informática,</w:t>
      </w:r>
    </w:p>
    <w:p w14:paraId="203A76C5" w14:textId="77777777" w:rsidR="008E36E4" w:rsidRPr="0094773E" w:rsidRDefault="00F333C0" w:rsidP="00F333C0">
      <w:pPr>
        <w:pStyle w:val="TitlePage"/>
        <w:rPr>
          <w:caps/>
          <w:lang w:val="es-ES_tradnl"/>
        </w:rPr>
      </w:pPr>
      <w:r w:rsidRPr="0094773E">
        <w:rPr>
          <w:caps/>
          <w:lang w:val="es-ES_tradnl"/>
        </w:rPr>
        <w:t>Universidad Complutense de Madrid</w:t>
      </w:r>
    </w:p>
    <w:p w14:paraId="7DEB15B1" w14:textId="77777777" w:rsidR="008E36E4" w:rsidRPr="0094773E" w:rsidRDefault="008E36E4">
      <w:pPr>
        <w:pStyle w:val="TitlePage"/>
        <w:rPr>
          <w:lang w:val="es-ES_tradnl"/>
        </w:rPr>
      </w:pPr>
    </w:p>
    <w:p w14:paraId="3EAC14FF" w14:textId="77777777" w:rsidR="00F333C0" w:rsidRPr="0094773E" w:rsidRDefault="00F333C0" w:rsidP="00F333C0">
      <w:pPr>
        <w:pStyle w:val="TitlePage"/>
        <w:rPr>
          <w:lang w:val="es-ES_tradnl"/>
        </w:rPr>
      </w:pPr>
    </w:p>
    <w:p w14:paraId="6AAE517A" w14:textId="77777777" w:rsidR="00F333C0" w:rsidRPr="0094773E" w:rsidRDefault="00F333C0" w:rsidP="00F333C0">
      <w:pPr>
        <w:pStyle w:val="TitlePage"/>
        <w:rPr>
          <w:lang w:val="es-ES_tradnl"/>
        </w:rPr>
      </w:pPr>
    </w:p>
    <w:p w14:paraId="3C78A32A" w14:textId="77777777" w:rsidR="00F333C0" w:rsidRPr="0094773E" w:rsidRDefault="009639D0" w:rsidP="00F333C0">
      <w:pPr>
        <w:pStyle w:val="TitlePage"/>
        <w:rPr>
          <w:lang w:val="es-ES_tradnl"/>
        </w:rPr>
      </w:pPr>
      <w:r w:rsidRPr="0094773E">
        <w:rPr>
          <w:noProof/>
          <w:lang w:val="es-ES_tradnl"/>
        </w:rPr>
        <w:drawing>
          <wp:inline distT="0" distB="0" distL="0" distR="0" wp14:anchorId="2F162A05" wp14:editId="0056DEE2">
            <wp:extent cx="1995170" cy="2294255"/>
            <wp:effectExtent l="0" t="0" r="0" b="0"/>
            <wp:docPr id="1" name="Imagen 1" descr="escud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scud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5170" cy="2294255"/>
                    </a:xfrm>
                    <a:prstGeom prst="rect">
                      <a:avLst/>
                    </a:prstGeom>
                    <a:noFill/>
                    <a:ln>
                      <a:noFill/>
                    </a:ln>
                  </pic:spPr>
                </pic:pic>
              </a:graphicData>
            </a:graphic>
          </wp:inline>
        </w:drawing>
      </w:r>
    </w:p>
    <w:p w14:paraId="7B186708" w14:textId="77777777" w:rsidR="00F333C0" w:rsidRPr="0094773E" w:rsidRDefault="00F333C0" w:rsidP="00F333C0">
      <w:pPr>
        <w:pStyle w:val="TitlePage"/>
        <w:rPr>
          <w:lang w:val="es-ES_tradnl"/>
        </w:rPr>
      </w:pPr>
    </w:p>
    <w:p w14:paraId="7235A9DF" w14:textId="77777777" w:rsidR="00D862DB" w:rsidRPr="0094773E" w:rsidRDefault="00D862DB">
      <w:pPr>
        <w:pStyle w:val="TitlePage"/>
        <w:rPr>
          <w:lang w:val="es-ES_tradnl"/>
        </w:rPr>
      </w:pPr>
    </w:p>
    <w:p w14:paraId="0FC2B58B" w14:textId="77777777" w:rsidR="00D862DB" w:rsidRPr="0094773E" w:rsidRDefault="00D862DB">
      <w:pPr>
        <w:pStyle w:val="TitlePage"/>
        <w:rPr>
          <w:lang w:val="es-ES_tradnl"/>
        </w:rPr>
      </w:pPr>
    </w:p>
    <w:p w14:paraId="3BBB4DC5" w14:textId="7CC3534B" w:rsidR="008E36E4" w:rsidRPr="0094773E" w:rsidRDefault="00F333C0" w:rsidP="00EF05DF">
      <w:pPr>
        <w:pStyle w:val="TitlePage"/>
        <w:rPr>
          <w:lang w:val="es-ES_tradnl"/>
        </w:rPr>
      </w:pPr>
      <w:r w:rsidRPr="0094773E">
        <w:rPr>
          <w:lang w:val="es-ES_tradnl"/>
        </w:rPr>
        <w:t>Trabajo Fin</w:t>
      </w:r>
      <w:ins w:id="2" w:author="ADRIAN RIESCO RODRIGUEZ" w:date="2019-04-26T15:19:00Z">
        <w:r w:rsidR="00D667C0">
          <w:rPr>
            <w:lang w:val="es-ES_tradnl"/>
          </w:rPr>
          <w:t xml:space="preserve"> de</w:t>
        </w:r>
      </w:ins>
      <w:r w:rsidRPr="0094773E">
        <w:rPr>
          <w:lang w:val="es-ES_tradnl"/>
        </w:rPr>
        <w:t xml:space="preserve"> Máster en </w:t>
      </w:r>
      <w:r w:rsidR="00EF05DF" w:rsidRPr="0094773E">
        <w:rPr>
          <w:lang w:val="es-ES_tradnl"/>
        </w:rPr>
        <w:t xml:space="preserve">Ingeniería </w:t>
      </w:r>
      <w:ins w:id="3" w:author="ADRIAN RIESCO RODRIGUEZ" w:date="2019-04-26T15:19:00Z">
        <w:r w:rsidR="00D667C0">
          <w:rPr>
            <w:lang w:val="es-ES_tradnl"/>
          </w:rPr>
          <w:t>Informática</w:t>
        </w:r>
      </w:ins>
    </w:p>
    <w:p w14:paraId="1BA341DB" w14:textId="77777777" w:rsidR="008E36E4" w:rsidRPr="0094773E" w:rsidRDefault="008E36E4">
      <w:pPr>
        <w:pStyle w:val="TitlePage"/>
        <w:rPr>
          <w:lang w:val="es-ES_tradnl"/>
        </w:rPr>
      </w:pPr>
    </w:p>
    <w:p w14:paraId="61222661" w14:textId="77777777" w:rsidR="00F333C0" w:rsidRPr="0094773E" w:rsidRDefault="00F333C0" w:rsidP="00F333C0">
      <w:pPr>
        <w:pStyle w:val="TitlePage"/>
        <w:rPr>
          <w:lang w:val="es-ES_tradnl"/>
        </w:rPr>
      </w:pPr>
    </w:p>
    <w:p w14:paraId="76273D70" w14:textId="77777777" w:rsidR="00F333C0" w:rsidRPr="0094773E" w:rsidRDefault="00F333C0">
      <w:pPr>
        <w:pStyle w:val="TitlePage"/>
        <w:rPr>
          <w:lang w:val="es-ES_tradnl"/>
        </w:rPr>
      </w:pPr>
    </w:p>
    <w:p w14:paraId="5A6CE899" w14:textId="77777777" w:rsidR="00F333C0" w:rsidRPr="0094773E" w:rsidRDefault="00F333C0">
      <w:pPr>
        <w:pStyle w:val="TitlePage"/>
        <w:rPr>
          <w:lang w:val="es-ES_tradnl"/>
        </w:rPr>
      </w:pPr>
    </w:p>
    <w:bookmarkStart w:id="4" w:name="GradYear1"/>
    <w:p w14:paraId="1F24199D" w14:textId="77777777" w:rsidR="008E36E4" w:rsidRPr="0094773E" w:rsidRDefault="00EF05DF">
      <w:pPr>
        <w:pStyle w:val="TitlePage"/>
        <w:rPr>
          <w:lang w:val="es-ES_tradnl"/>
        </w:rPr>
      </w:pPr>
      <w:r w:rsidRPr="0094773E">
        <w:rPr>
          <w:lang w:val="es-ES_tradnl"/>
        </w:rPr>
        <w:fldChar w:fldCharType="begin">
          <w:ffData>
            <w:name w:val="GradYear1"/>
            <w:enabled/>
            <w:calcOnExit w:val="0"/>
            <w:textInput>
              <w:default w:val="Fecha"/>
            </w:textInput>
          </w:ffData>
        </w:fldChar>
      </w:r>
      <w:r w:rsidRPr="0094773E">
        <w:rPr>
          <w:lang w:val="es-ES_tradnl"/>
        </w:rPr>
        <w:instrText xml:space="preserve"> FORMTEXT </w:instrText>
      </w:r>
      <w:r w:rsidRPr="0094773E">
        <w:rPr>
          <w:lang w:val="es-ES_tradnl"/>
        </w:rPr>
      </w:r>
      <w:r w:rsidRPr="0094773E">
        <w:rPr>
          <w:lang w:val="es-ES_tradnl"/>
        </w:rPr>
        <w:fldChar w:fldCharType="separate"/>
      </w:r>
      <w:r w:rsidRPr="0094773E">
        <w:rPr>
          <w:noProof/>
          <w:lang w:val="es-ES_tradnl"/>
        </w:rPr>
        <w:t>Fecha</w:t>
      </w:r>
      <w:r w:rsidRPr="0094773E">
        <w:rPr>
          <w:lang w:val="es-ES_tradnl"/>
        </w:rPr>
        <w:fldChar w:fldCharType="end"/>
      </w:r>
      <w:bookmarkEnd w:id="4"/>
    </w:p>
    <w:p w14:paraId="46F76251" w14:textId="77777777" w:rsidR="008E36E4" w:rsidRPr="0094773E" w:rsidRDefault="008E36E4">
      <w:pPr>
        <w:pStyle w:val="TitlePage"/>
        <w:rPr>
          <w:lang w:val="es-ES_tradnl"/>
        </w:rPr>
      </w:pPr>
    </w:p>
    <w:p w14:paraId="1B83A5CE" w14:textId="77777777" w:rsidR="008E36E4" w:rsidRPr="0094773E" w:rsidRDefault="00F333C0">
      <w:pPr>
        <w:pStyle w:val="TitlePageRightAlign"/>
        <w:rPr>
          <w:lang w:val="es-ES_tradnl"/>
        </w:rPr>
      </w:pPr>
      <w:r w:rsidRPr="0094773E">
        <w:rPr>
          <w:lang w:val="es-ES_tradnl"/>
        </w:rPr>
        <w:t>Director</w:t>
      </w:r>
      <w:r w:rsidR="009E1467" w:rsidRPr="0094773E">
        <w:rPr>
          <w:lang w:val="es-ES_tradnl"/>
        </w:rPr>
        <w:t>:</w:t>
      </w:r>
    </w:p>
    <w:p w14:paraId="247C844A" w14:textId="77777777" w:rsidR="008E36E4" w:rsidRPr="0094773E" w:rsidRDefault="008E36E4">
      <w:pPr>
        <w:pStyle w:val="TitlePageRightAlign"/>
        <w:rPr>
          <w:lang w:val="es-ES_tradnl"/>
        </w:rPr>
      </w:pPr>
    </w:p>
    <w:p w14:paraId="57EBC40D" w14:textId="77777777" w:rsidR="008E36E4" w:rsidRPr="0094773E" w:rsidRDefault="009E1467">
      <w:pPr>
        <w:pStyle w:val="TitlePageRightAlign"/>
        <w:rPr>
          <w:lang w:val="es-ES_tradnl"/>
        </w:rPr>
      </w:pPr>
      <w:r w:rsidRPr="0094773E">
        <w:rPr>
          <w:lang w:val="es-ES_tradnl"/>
        </w:rPr>
        <w:t>Adrián Riesco Rodríguez</w:t>
      </w:r>
    </w:p>
    <w:p w14:paraId="0ACD1745" w14:textId="77777777" w:rsidR="008E36E4" w:rsidRPr="0094773E" w:rsidRDefault="00833BB9" w:rsidP="008E5C64">
      <w:pPr>
        <w:pStyle w:val="PageHeading"/>
        <w:rPr>
          <w:lang w:val="es-ES_tradnl"/>
        </w:rPr>
      </w:pPr>
      <w:r w:rsidRPr="0094773E">
        <w:rPr>
          <w:lang w:val="es-ES_tradnl"/>
        </w:rPr>
        <w:br w:type="page"/>
      </w:r>
      <w:bookmarkStart w:id="5" w:name="Copyright"/>
      <w:bookmarkStart w:id="6" w:name="_Toc9205706"/>
      <w:r w:rsidR="00EF05DF" w:rsidRPr="0094773E">
        <w:rPr>
          <w:lang w:val="es-ES_tradnl"/>
        </w:rPr>
        <w:lastRenderedPageBreak/>
        <w:t>Autorización de Difusión</w:t>
      </w:r>
      <w:bookmarkEnd w:id="6"/>
    </w:p>
    <w:bookmarkEnd w:id="5"/>
    <w:p w14:paraId="79025ECC" w14:textId="77777777" w:rsidR="008E36E4" w:rsidRPr="0094773E" w:rsidRDefault="001C1E0F" w:rsidP="008E36E4">
      <w:pPr>
        <w:pStyle w:val="TitlePage"/>
        <w:spacing w:after="240"/>
        <w:rPr>
          <w:caps/>
          <w:lang w:val="es-ES_tradnl"/>
        </w:rPr>
      </w:pPr>
      <w:r w:rsidRPr="0094773E">
        <w:rPr>
          <w:caps/>
          <w:lang w:val="es-ES_tradnl"/>
        </w:rPr>
        <w:t>Pablo Blanco Peris</w:t>
      </w:r>
    </w:p>
    <w:bookmarkStart w:id="7" w:name="GradYear2"/>
    <w:p w14:paraId="6AFBA2CE" w14:textId="77777777" w:rsidR="008E36E4" w:rsidRPr="0094773E" w:rsidRDefault="009C490E" w:rsidP="008E36E4">
      <w:pPr>
        <w:pStyle w:val="TitlePage"/>
        <w:spacing w:after="240"/>
        <w:rPr>
          <w:lang w:val="es-ES_tradnl"/>
        </w:rPr>
      </w:pPr>
      <w:r w:rsidRPr="0094773E">
        <w:rPr>
          <w:lang w:val="es-ES_tradnl"/>
        </w:rPr>
        <w:fldChar w:fldCharType="begin">
          <w:ffData>
            <w:name w:val="GradYear2"/>
            <w:enabled/>
            <w:calcOnExit w:val="0"/>
            <w:textInput>
              <w:default w:val="Fecha"/>
            </w:textInput>
          </w:ffData>
        </w:fldChar>
      </w:r>
      <w:r w:rsidRPr="0094773E">
        <w:rPr>
          <w:lang w:val="es-ES_tradnl"/>
        </w:rPr>
        <w:instrText xml:space="preserve"> FORMTEXT </w:instrText>
      </w:r>
      <w:r w:rsidRPr="0094773E">
        <w:rPr>
          <w:lang w:val="es-ES_tradnl"/>
        </w:rPr>
      </w:r>
      <w:r w:rsidRPr="0094773E">
        <w:rPr>
          <w:lang w:val="es-ES_tradnl"/>
        </w:rPr>
        <w:fldChar w:fldCharType="separate"/>
      </w:r>
      <w:r w:rsidRPr="0094773E">
        <w:rPr>
          <w:noProof/>
          <w:lang w:val="es-ES_tradnl"/>
        </w:rPr>
        <w:t>Fecha</w:t>
      </w:r>
      <w:r w:rsidRPr="0094773E">
        <w:rPr>
          <w:lang w:val="es-ES_tradnl"/>
        </w:rPr>
        <w:fldChar w:fldCharType="end"/>
      </w:r>
      <w:bookmarkEnd w:id="7"/>
    </w:p>
    <w:p w14:paraId="52A1ABDA" w14:textId="6DF93C8E" w:rsidR="002A5447" w:rsidRPr="0094773E" w:rsidRDefault="00496D25" w:rsidP="009C490E">
      <w:pPr>
        <w:pStyle w:val="Textoindependiente"/>
        <w:rPr>
          <w:lang w:val="es-ES_tradnl"/>
        </w:rPr>
      </w:pPr>
      <w:r w:rsidRPr="0094773E">
        <w:rPr>
          <w:lang w:val="es-ES_tradnl"/>
        </w:rPr>
        <w:t>El abajo firmante, matriculado/a en el Máster en Investigación en</w:t>
      </w:r>
      <w:r w:rsidR="009C490E" w:rsidRPr="0094773E">
        <w:rPr>
          <w:lang w:val="es-ES_tradnl"/>
        </w:rPr>
        <w:t xml:space="preserve"> </w:t>
      </w:r>
      <w:r w:rsidRPr="0094773E">
        <w:rPr>
          <w:lang w:val="es-ES_tradnl"/>
        </w:rPr>
        <w:t>Informática de la Facultad de Informática, autoriza a la Universidad</w:t>
      </w:r>
      <w:r w:rsidR="009C490E" w:rsidRPr="0094773E">
        <w:rPr>
          <w:lang w:val="es-ES_tradnl"/>
        </w:rPr>
        <w:t xml:space="preserve"> </w:t>
      </w:r>
      <w:r w:rsidRPr="0094773E">
        <w:rPr>
          <w:lang w:val="es-ES_tradnl"/>
        </w:rPr>
        <w:t>Complutense de Madrid (UCM) a difundir y utilizar con fines académicos, no</w:t>
      </w:r>
      <w:r w:rsidR="009C490E" w:rsidRPr="0094773E">
        <w:rPr>
          <w:lang w:val="es-ES_tradnl"/>
        </w:rPr>
        <w:t xml:space="preserve"> </w:t>
      </w:r>
      <w:r w:rsidRPr="0094773E">
        <w:rPr>
          <w:lang w:val="es-ES_tradnl"/>
        </w:rPr>
        <w:t>comerciales y mencionando expresamente a su autor el presente Trabajo Fin de</w:t>
      </w:r>
      <w:r w:rsidR="009C490E" w:rsidRPr="0094773E">
        <w:rPr>
          <w:lang w:val="es-ES_tradnl"/>
        </w:rPr>
        <w:t xml:space="preserve"> </w:t>
      </w:r>
      <w:r w:rsidRPr="0094773E">
        <w:rPr>
          <w:lang w:val="es-ES_tradnl"/>
        </w:rPr>
        <w:t>Máster: “TÍTULO”, realizado durante el curso académico 20XX-20XX bajo la</w:t>
      </w:r>
      <w:r w:rsidR="009C490E" w:rsidRPr="0094773E">
        <w:rPr>
          <w:lang w:val="es-ES_tradnl"/>
        </w:rPr>
        <w:t xml:space="preserve"> </w:t>
      </w:r>
      <w:r w:rsidRPr="0094773E">
        <w:rPr>
          <w:lang w:val="es-ES_tradnl"/>
        </w:rPr>
        <w:t>dirección de XXXX [y con la colaboración externa de dirección de YYYY] en el</w:t>
      </w:r>
      <w:r w:rsidR="009C490E" w:rsidRPr="0094773E">
        <w:rPr>
          <w:lang w:val="es-ES_tradnl"/>
        </w:rPr>
        <w:t xml:space="preserve"> </w:t>
      </w:r>
      <w:r w:rsidRPr="0094773E">
        <w:rPr>
          <w:lang w:val="es-ES_tradnl"/>
        </w:rPr>
        <w:t xml:space="preserve">Departamento de </w:t>
      </w:r>
      <w:ins w:id="8" w:author="ADRIAN RIESCO RODRIGUEZ" w:date="2019-04-26T15:19:00Z">
        <w:r w:rsidR="00D667C0">
          <w:rPr>
            <w:lang w:val="es-ES_tradnl"/>
          </w:rPr>
          <w:t>Sistemas Informáticos y Computación</w:t>
        </w:r>
      </w:ins>
      <w:r w:rsidRPr="0094773E">
        <w:rPr>
          <w:lang w:val="es-ES_tradnl"/>
        </w:rPr>
        <w:t>, y a la Biblioteca de la UCM a depositarlo en el</w:t>
      </w:r>
      <w:r w:rsidR="009C490E" w:rsidRPr="0094773E">
        <w:rPr>
          <w:lang w:val="es-ES_tradnl"/>
        </w:rPr>
        <w:t xml:space="preserve"> </w:t>
      </w:r>
      <w:r w:rsidRPr="0094773E">
        <w:rPr>
          <w:lang w:val="es-ES_tradnl"/>
        </w:rPr>
        <w:t>Archivo Institucional E-</w:t>
      </w:r>
      <w:proofErr w:type="spellStart"/>
      <w:r w:rsidRPr="0094773E">
        <w:rPr>
          <w:lang w:val="es-ES_tradnl"/>
        </w:rPr>
        <w:t>Prints</w:t>
      </w:r>
      <w:proofErr w:type="spellEnd"/>
      <w:r w:rsidRPr="0094773E">
        <w:rPr>
          <w:lang w:val="es-ES_tradnl"/>
        </w:rPr>
        <w:t xml:space="preserve"> Complutense con el objeto de incrementar la</w:t>
      </w:r>
      <w:r w:rsidR="009C490E" w:rsidRPr="0094773E">
        <w:rPr>
          <w:lang w:val="es-ES_tradnl"/>
        </w:rPr>
        <w:t xml:space="preserve"> </w:t>
      </w:r>
      <w:r w:rsidRPr="0094773E">
        <w:rPr>
          <w:lang w:val="es-ES_tradnl"/>
        </w:rPr>
        <w:t>difusión, uso e impacto del trabajo en Internet y garantizar su preservación y</w:t>
      </w:r>
      <w:r w:rsidR="009C490E" w:rsidRPr="0094773E">
        <w:rPr>
          <w:lang w:val="es-ES_tradnl"/>
        </w:rPr>
        <w:t xml:space="preserve"> </w:t>
      </w:r>
      <w:r w:rsidRPr="0094773E">
        <w:rPr>
          <w:lang w:val="es-ES_tradnl"/>
        </w:rPr>
        <w:t>acceso a largo plazo.</w:t>
      </w:r>
    </w:p>
    <w:p w14:paraId="1F4A9D25" w14:textId="77777777" w:rsidR="00080FEA" w:rsidRPr="0094773E" w:rsidRDefault="00080FEA" w:rsidP="008E36E4">
      <w:pPr>
        <w:pStyle w:val="Textoindependiente"/>
        <w:rPr>
          <w:lang w:val="es-ES_tradnl"/>
        </w:rPr>
      </w:pPr>
    </w:p>
    <w:p w14:paraId="0C7B4AD8" w14:textId="77777777" w:rsidR="008E36E4" w:rsidRPr="00FA61D2" w:rsidRDefault="00833BB9" w:rsidP="008E5C64">
      <w:pPr>
        <w:pStyle w:val="PageHeading"/>
      </w:pPr>
      <w:r w:rsidRPr="00FB21B8">
        <w:rPr>
          <w:rPrChange w:id="9" w:author="Pablo Blanco Peris" w:date="2019-05-16T21:07:00Z">
            <w:rPr>
              <w:lang w:val="es-ES_tradnl"/>
            </w:rPr>
          </w:rPrChange>
        </w:rPr>
        <w:br w:type="page"/>
      </w:r>
      <w:bookmarkStart w:id="10" w:name="_Toc9205707"/>
      <w:proofErr w:type="spellStart"/>
      <w:r w:rsidR="00496D25" w:rsidRPr="00FA61D2">
        <w:lastRenderedPageBreak/>
        <w:t>Resumen</w:t>
      </w:r>
      <w:proofErr w:type="spellEnd"/>
      <w:r w:rsidR="00496D25" w:rsidRPr="00FA61D2">
        <w:t xml:space="preserve"> </w:t>
      </w:r>
      <w:proofErr w:type="spellStart"/>
      <w:r w:rsidR="00496D25" w:rsidRPr="00FA61D2">
        <w:t>en</w:t>
      </w:r>
      <w:proofErr w:type="spellEnd"/>
      <w:r w:rsidR="00496D25" w:rsidRPr="00FA61D2">
        <w:t xml:space="preserve"> </w:t>
      </w:r>
      <w:proofErr w:type="spellStart"/>
      <w:r w:rsidR="00496D25" w:rsidRPr="00FA61D2">
        <w:t>castellano</w:t>
      </w:r>
      <w:bookmarkEnd w:id="10"/>
      <w:proofErr w:type="spellEnd"/>
    </w:p>
    <w:bookmarkStart w:id="11" w:name="Abstract"/>
    <w:p w14:paraId="70F2EEFF" w14:textId="77777777" w:rsidR="008E36E4" w:rsidRPr="009F0B4E" w:rsidRDefault="008E36E4" w:rsidP="008E36E4">
      <w:pPr>
        <w:pStyle w:val="Textoindependiente"/>
      </w:pPr>
      <w:r w:rsidRPr="0094773E">
        <w:rPr>
          <w:lang w:val="es-ES_tradnl"/>
        </w:rPr>
        <w:fldChar w:fldCharType="begin">
          <w:ffData>
            <w:name w:val="Abstract"/>
            <w:enabled/>
            <w:calcOnExit w:val="0"/>
            <w:textInput>
              <w:default w:val="[Enter abstract here, no longer than 350 words.  Be sure to retain the Section Break below.]"/>
            </w:textInput>
          </w:ffData>
        </w:fldChar>
      </w:r>
      <w:r w:rsidRPr="00970324">
        <w:instrText xml:space="preserve"> FORMTEXT </w:instrText>
      </w:r>
      <w:r w:rsidRPr="0094773E">
        <w:rPr>
          <w:lang w:val="es-ES_tradnl"/>
        </w:rPr>
      </w:r>
      <w:r w:rsidRPr="0094773E">
        <w:rPr>
          <w:lang w:val="es-ES_tradnl"/>
        </w:rPr>
        <w:fldChar w:fldCharType="separate"/>
      </w:r>
      <w:r w:rsidRPr="009F0B4E">
        <w:rPr>
          <w:noProof/>
        </w:rPr>
        <w:t>[Enter abstract here, no longer than 350 words.  Be sure to retain the Section Break below.]</w:t>
      </w:r>
      <w:r w:rsidRPr="0094773E">
        <w:rPr>
          <w:lang w:val="es-ES_tradnl"/>
        </w:rPr>
        <w:fldChar w:fldCharType="end"/>
      </w:r>
      <w:bookmarkEnd w:id="11"/>
    </w:p>
    <w:p w14:paraId="32C7A51F" w14:textId="77777777" w:rsidR="00496D25" w:rsidRPr="00FA61D2" w:rsidRDefault="00496D25" w:rsidP="00496D25">
      <w:pPr>
        <w:pStyle w:val="PageHeading"/>
      </w:pPr>
      <w:bookmarkStart w:id="12" w:name="_Toc9205708"/>
      <w:r w:rsidRPr="00FA61D2">
        <w:t>Palabras clave</w:t>
      </w:r>
      <w:bookmarkEnd w:id="12"/>
    </w:p>
    <w:p w14:paraId="30167319" w14:textId="77777777" w:rsidR="009545F1" w:rsidRPr="009F0B4E" w:rsidRDefault="009545F1" w:rsidP="009545F1">
      <w:pPr>
        <w:pStyle w:val="Textoindependiente"/>
      </w:pPr>
    </w:p>
    <w:p w14:paraId="684A61F1" w14:textId="77777777" w:rsidR="00496D25" w:rsidRPr="00FA61D2" w:rsidRDefault="009545F1" w:rsidP="009545F1">
      <w:pPr>
        <w:pStyle w:val="PageHeading"/>
      </w:pPr>
      <w:r w:rsidRPr="00FA61D2">
        <w:br w:type="page"/>
      </w:r>
      <w:bookmarkStart w:id="13" w:name="_Toc9205709"/>
      <w:proofErr w:type="spellStart"/>
      <w:r w:rsidR="00496D25" w:rsidRPr="00FA61D2">
        <w:lastRenderedPageBreak/>
        <w:t>Resumen</w:t>
      </w:r>
      <w:proofErr w:type="spellEnd"/>
      <w:r w:rsidR="00496D25" w:rsidRPr="00FA61D2">
        <w:t xml:space="preserve"> </w:t>
      </w:r>
      <w:proofErr w:type="spellStart"/>
      <w:r w:rsidR="00496D25" w:rsidRPr="00FA61D2">
        <w:t>en</w:t>
      </w:r>
      <w:proofErr w:type="spellEnd"/>
      <w:r w:rsidR="00496D25" w:rsidRPr="00FA61D2">
        <w:t xml:space="preserve"> </w:t>
      </w:r>
      <w:proofErr w:type="spellStart"/>
      <w:r w:rsidR="00496D25" w:rsidRPr="00FA61D2">
        <w:t>inglés</w:t>
      </w:r>
      <w:bookmarkEnd w:id="13"/>
      <w:proofErr w:type="spellEnd"/>
    </w:p>
    <w:p w14:paraId="089C4EEB" w14:textId="77777777" w:rsidR="00496D25" w:rsidRPr="009F0B4E" w:rsidRDefault="00496D25" w:rsidP="00496D25">
      <w:pPr>
        <w:pStyle w:val="Textoindependiente"/>
      </w:pPr>
      <w:r w:rsidRPr="0094773E">
        <w:rPr>
          <w:lang w:val="es-ES_tradnl"/>
        </w:rPr>
        <w:fldChar w:fldCharType="begin">
          <w:ffData>
            <w:name w:val=""/>
            <w:enabled/>
            <w:calcOnExit w:val="0"/>
            <w:textInput>
              <w:default w:val="[Enter abstract here, no longer than 350 words.  Be sure to retain the Section Break below.]"/>
            </w:textInput>
          </w:ffData>
        </w:fldChar>
      </w:r>
      <w:r w:rsidRPr="00970324">
        <w:instrText xml:space="preserve"> FORMTEXT </w:instrText>
      </w:r>
      <w:r w:rsidRPr="0094773E">
        <w:rPr>
          <w:lang w:val="es-ES_tradnl"/>
        </w:rPr>
      </w:r>
      <w:r w:rsidRPr="0094773E">
        <w:rPr>
          <w:lang w:val="es-ES_tradnl"/>
        </w:rPr>
        <w:fldChar w:fldCharType="separate"/>
      </w:r>
      <w:r w:rsidRPr="009F0B4E">
        <w:rPr>
          <w:noProof/>
        </w:rPr>
        <w:t>[Enter abstract here, no longer than 350 words.  Be sure to r</w:t>
      </w:r>
      <w:r w:rsidRPr="000352C2">
        <w:rPr>
          <w:noProof/>
        </w:rPr>
        <w:t>etain the Section Break below.]</w:t>
      </w:r>
      <w:r w:rsidRPr="0094773E">
        <w:rPr>
          <w:lang w:val="es-ES_tradnl"/>
        </w:rPr>
        <w:fldChar w:fldCharType="end"/>
      </w:r>
    </w:p>
    <w:p w14:paraId="6F8C4437" w14:textId="77777777" w:rsidR="00496D25" w:rsidRPr="000352C2" w:rsidRDefault="00496D25" w:rsidP="00496D25">
      <w:pPr>
        <w:pStyle w:val="Textoindependiente"/>
      </w:pPr>
    </w:p>
    <w:p w14:paraId="7321F0AE" w14:textId="77777777" w:rsidR="00496D25" w:rsidRPr="0094773E" w:rsidRDefault="00496D25" w:rsidP="00496D25">
      <w:pPr>
        <w:pStyle w:val="PageHeading"/>
        <w:rPr>
          <w:lang w:val="es-ES_tradnl"/>
        </w:rPr>
      </w:pPr>
      <w:bookmarkStart w:id="14" w:name="_Toc9205710"/>
      <w:proofErr w:type="spellStart"/>
      <w:r w:rsidRPr="0094773E">
        <w:rPr>
          <w:lang w:val="es-ES_tradnl"/>
        </w:rPr>
        <w:t>Keywords</w:t>
      </w:r>
      <w:bookmarkEnd w:id="14"/>
      <w:proofErr w:type="spellEnd"/>
    </w:p>
    <w:p w14:paraId="781B4968" w14:textId="77777777" w:rsidR="00496D25" w:rsidRPr="0094773E" w:rsidRDefault="00496D25" w:rsidP="00496D25">
      <w:pPr>
        <w:pStyle w:val="Textoindependiente"/>
        <w:rPr>
          <w:lang w:val="es-ES_tradnl"/>
        </w:rPr>
      </w:pPr>
    </w:p>
    <w:p w14:paraId="49DC00E9" w14:textId="77777777" w:rsidR="00496D25" w:rsidRPr="0094773E" w:rsidRDefault="00496D25" w:rsidP="00496D25">
      <w:pPr>
        <w:pStyle w:val="Textoindependiente"/>
        <w:rPr>
          <w:lang w:val="es-ES_tradnl"/>
        </w:rPr>
      </w:pPr>
    </w:p>
    <w:p w14:paraId="181BB44D" w14:textId="77777777" w:rsidR="00496D25" w:rsidRPr="0094773E" w:rsidRDefault="00496D25" w:rsidP="00496D25">
      <w:pPr>
        <w:pStyle w:val="Textoindependiente"/>
        <w:rPr>
          <w:lang w:val="es-ES_tradnl"/>
        </w:rPr>
      </w:pPr>
    </w:p>
    <w:p w14:paraId="79E0B6A6" w14:textId="77777777" w:rsidR="00A36EC1" w:rsidRPr="0094773E" w:rsidRDefault="00A36EC1" w:rsidP="008E36E4">
      <w:pPr>
        <w:pStyle w:val="Textoindependiente"/>
        <w:rPr>
          <w:lang w:val="es-ES_tradnl"/>
        </w:rPr>
        <w:sectPr w:rsidR="00A36EC1" w:rsidRPr="0094773E" w:rsidSect="00C36C16">
          <w:footerReference w:type="default" r:id="rId9"/>
          <w:type w:val="continuous"/>
          <w:pgSz w:w="12240" w:h="15840"/>
          <w:pgMar w:top="1440" w:right="1440" w:bottom="1440" w:left="1440" w:header="720" w:footer="720" w:gutter="0"/>
          <w:pgNumType w:fmt="lowerRoman" w:start="1"/>
          <w:cols w:space="720"/>
          <w:docGrid w:linePitch="360"/>
        </w:sectPr>
      </w:pPr>
    </w:p>
    <w:p w14:paraId="3CCC05DA" w14:textId="77777777" w:rsidR="008E36E4" w:rsidRPr="0094773E" w:rsidRDefault="009C490E">
      <w:pPr>
        <w:pStyle w:val="PageHeading"/>
        <w:rPr>
          <w:lang w:val="es-ES_tradnl"/>
        </w:rPr>
      </w:pPr>
      <w:bookmarkStart w:id="15" w:name="_Toc9205711"/>
      <w:r w:rsidRPr="0094773E">
        <w:rPr>
          <w:lang w:val="es-ES_tradnl"/>
        </w:rPr>
        <w:lastRenderedPageBreak/>
        <w:t>Índice</w:t>
      </w:r>
      <w:r w:rsidR="00EF05DF" w:rsidRPr="0094773E">
        <w:rPr>
          <w:lang w:val="es-ES_tradnl"/>
        </w:rPr>
        <w:t xml:space="preserve"> de contenidos</w:t>
      </w:r>
      <w:bookmarkEnd w:id="15"/>
    </w:p>
    <w:p w14:paraId="5D08592B" w14:textId="20ED1DBC" w:rsidR="00A753B9" w:rsidRDefault="00EF05DF">
      <w:pPr>
        <w:pStyle w:val="TDC1"/>
        <w:rPr>
          <w:rFonts w:asciiTheme="minorHAnsi" w:eastAsiaTheme="minorEastAsia" w:hAnsiTheme="minorHAnsi" w:cstheme="minorBidi"/>
          <w:noProof/>
          <w:lang w:val="es-ES" w:eastAsia="es-ES_tradnl"/>
        </w:rPr>
      </w:pPr>
      <w:r w:rsidRPr="0094773E">
        <w:rPr>
          <w:lang w:val="es-ES_tradnl"/>
        </w:rPr>
        <w:fldChar w:fldCharType="begin"/>
      </w:r>
      <w:r w:rsidRPr="0094773E">
        <w:rPr>
          <w:lang w:val="es-ES_tradnl"/>
        </w:rPr>
        <w:instrText xml:space="preserve"> TOC \o "1-3" \h \z \u </w:instrText>
      </w:r>
      <w:r w:rsidRPr="0094773E">
        <w:rPr>
          <w:lang w:val="es-ES_tradnl"/>
        </w:rPr>
        <w:fldChar w:fldCharType="separate"/>
      </w:r>
      <w:hyperlink w:anchor="_Toc9205706" w:history="1">
        <w:r w:rsidR="00A753B9" w:rsidRPr="00E94323">
          <w:rPr>
            <w:rStyle w:val="Hipervnculo"/>
            <w:noProof/>
            <w:lang w:val="es-ES_tradnl"/>
          </w:rPr>
          <w:t>Autorización de Difusión</w:t>
        </w:r>
        <w:r w:rsidR="00A753B9">
          <w:rPr>
            <w:noProof/>
            <w:webHidden/>
          </w:rPr>
          <w:tab/>
        </w:r>
        <w:r w:rsidR="00A753B9">
          <w:rPr>
            <w:noProof/>
            <w:webHidden/>
          </w:rPr>
          <w:fldChar w:fldCharType="begin"/>
        </w:r>
        <w:r w:rsidR="00A753B9">
          <w:rPr>
            <w:noProof/>
            <w:webHidden/>
          </w:rPr>
          <w:instrText xml:space="preserve"> PAGEREF _Toc9205706 \h </w:instrText>
        </w:r>
        <w:r w:rsidR="00A753B9">
          <w:rPr>
            <w:noProof/>
            <w:webHidden/>
          </w:rPr>
        </w:r>
        <w:r w:rsidR="00A753B9">
          <w:rPr>
            <w:noProof/>
            <w:webHidden/>
          </w:rPr>
          <w:fldChar w:fldCharType="separate"/>
        </w:r>
        <w:r w:rsidR="00A753B9">
          <w:rPr>
            <w:noProof/>
            <w:webHidden/>
          </w:rPr>
          <w:t>ii</w:t>
        </w:r>
        <w:r w:rsidR="00A753B9">
          <w:rPr>
            <w:noProof/>
            <w:webHidden/>
          </w:rPr>
          <w:fldChar w:fldCharType="end"/>
        </w:r>
      </w:hyperlink>
    </w:p>
    <w:p w14:paraId="2451BEE2" w14:textId="23E22160" w:rsidR="00A753B9" w:rsidRDefault="00A753B9">
      <w:pPr>
        <w:pStyle w:val="TDC1"/>
        <w:rPr>
          <w:rFonts w:asciiTheme="minorHAnsi" w:eastAsiaTheme="minorEastAsia" w:hAnsiTheme="minorHAnsi" w:cstheme="minorBidi"/>
          <w:noProof/>
          <w:lang w:val="es-ES" w:eastAsia="es-ES_tradnl"/>
        </w:rPr>
      </w:pPr>
      <w:hyperlink w:anchor="_Toc9205707" w:history="1">
        <w:r w:rsidRPr="00E94323">
          <w:rPr>
            <w:rStyle w:val="Hipervnculo"/>
            <w:noProof/>
          </w:rPr>
          <w:t>Resumen en castellano</w:t>
        </w:r>
        <w:r>
          <w:rPr>
            <w:noProof/>
            <w:webHidden/>
          </w:rPr>
          <w:tab/>
        </w:r>
        <w:r>
          <w:rPr>
            <w:noProof/>
            <w:webHidden/>
          </w:rPr>
          <w:fldChar w:fldCharType="begin"/>
        </w:r>
        <w:r>
          <w:rPr>
            <w:noProof/>
            <w:webHidden/>
          </w:rPr>
          <w:instrText xml:space="preserve"> PAGEREF _Toc9205707 \h </w:instrText>
        </w:r>
        <w:r>
          <w:rPr>
            <w:noProof/>
            <w:webHidden/>
          </w:rPr>
        </w:r>
        <w:r>
          <w:rPr>
            <w:noProof/>
            <w:webHidden/>
          </w:rPr>
          <w:fldChar w:fldCharType="separate"/>
        </w:r>
        <w:r>
          <w:rPr>
            <w:noProof/>
            <w:webHidden/>
          </w:rPr>
          <w:t>iii</w:t>
        </w:r>
        <w:r>
          <w:rPr>
            <w:noProof/>
            <w:webHidden/>
          </w:rPr>
          <w:fldChar w:fldCharType="end"/>
        </w:r>
      </w:hyperlink>
    </w:p>
    <w:p w14:paraId="6F14AC08" w14:textId="49CAAC63" w:rsidR="00A753B9" w:rsidRDefault="00A753B9">
      <w:pPr>
        <w:pStyle w:val="TDC1"/>
        <w:rPr>
          <w:rFonts w:asciiTheme="minorHAnsi" w:eastAsiaTheme="minorEastAsia" w:hAnsiTheme="minorHAnsi" w:cstheme="minorBidi"/>
          <w:noProof/>
          <w:lang w:val="es-ES" w:eastAsia="es-ES_tradnl"/>
        </w:rPr>
      </w:pPr>
      <w:hyperlink w:anchor="_Toc9205708" w:history="1">
        <w:r w:rsidRPr="00E94323">
          <w:rPr>
            <w:rStyle w:val="Hipervnculo"/>
            <w:noProof/>
          </w:rPr>
          <w:t>Palabras clave</w:t>
        </w:r>
        <w:r>
          <w:rPr>
            <w:noProof/>
            <w:webHidden/>
          </w:rPr>
          <w:tab/>
        </w:r>
        <w:r>
          <w:rPr>
            <w:noProof/>
            <w:webHidden/>
          </w:rPr>
          <w:fldChar w:fldCharType="begin"/>
        </w:r>
        <w:r>
          <w:rPr>
            <w:noProof/>
            <w:webHidden/>
          </w:rPr>
          <w:instrText xml:space="preserve"> PAGEREF _Toc9205708 \h </w:instrText>
        </w:r>
        <w:r>
          <w:rPr>
            <w:noProof/>
            <w:webHidden/>
          </w:rPr>
        </w:r>
        <w:r>
          <w:rPr>
            <w:noProof/>
            <w:webHidden/>
          </w:rPr>
          <w:fldChar w:fldCharType="separate"/>
        </w:r>
        <w:r>
          <w:rPr>
            <w:noProof/>
            <w:webHidden/>
          </w:rPr>
          <w:t>iii</w:t>
        </w:r>
        <w:r>
          <w:rPr>
            <w:noProof/>
            <w:webHidden/>
          </w:rPr>
          <w:fldChar w:fldCharType="end"/>
        </w:r>
      </w:hyperlink>
    </w:p>
    <w:p w14:paraId="07189723" w14:textId="24BA1DFA" w:rsidR="00A753B9" w:rsidRDefault="00A753B9">
      <w:pPr>
        <w:pStyle w:val="TDC1"/>
        <w:rPr>
          <w:rFonts w:asciiTheme="minorHAnsi" w:eastAsiaTheme="minorEastAsia" w:hAnsiTheme="minorHAnsi" w:cstheme="minorBidi"/>
          <w:noProof/>
          <w:lang w:val="es-ES" w:eastAsia="es-ES_tradnl"/>
        </w:rPr>
      </w:pPr>
      <w:hyperlink w:anchor="_Toc9205709" w:history="1">
        <w:r w:rsidRPr="00E94323">
          <w:rPr>
            <w:rStyle w:val="Hipervnculo"/>
            <w:noProof/>
          </w:rPr>
          <w:t>Resumen en inglés</w:t>
        </w:r>
        <w:r>
          <w:rPr>
            <w:noProof/>
            <w:webHidden/>
          </w:rPr>
          <w:tab/>
        </w:r>
        <w:r>
          <w:rPr>
            <w:noProof/>
            <w:webHidden/>
          </w:rPr>
          <w:fldChar w:fldCharType="begin"/>
        </w:r>
        <w:r>
          <w:rPr>
            <w:noProof/>
            <w:webHidden/>
          </w:rPr>
          <w:instrText xml:space="preserve"> PAGEREF _Toc9205709 \h </w:instrText>
        </w:r>
        <w:r>
          <w:rPr>
            <w:noProof/>
            <w:webHidden/>
          </w:rPr>
        </w:r>
        <w:r>
          <w:rPr>
            <w:noProof/>
            <w:webHidden/>
          </w:rPr>
          <w:fldChar w:fldCharType="separate"/>
        </w:r>
        <w:r>
          <w:rPr>
            <w:noProof/>
            <w:webHidden/>
          </w:rPr>
          <w:t>iv</w:t>
        </w:r>
        <w:r>
          <w:rPr>
            <w:noProof/>
            <w:webHidden/>
          </w:rPr>
          <w:fldChar w:fldCharType="end"/>
        </w:r>
      </w:hyperlink>
    </w:p>
    <w:p w14:paraId="556AC04D" w14:textId="4A812F8D" w:rsidR="00A753B9" w:rsidRDefault="00A753B9">
      <w:pPr>
        <w:pStyle w:val="TDC1"/>
        <w:rPr>
          <w:rFonts w:asciiTheme="minorHAnsi" w:eastAsiaTheme="minorEastAsia" w:hAnsiTheme="minorHAnsi" w:cstheme="minorBidi"/>
          <w:noProof/>
          <w:lang w:val="es-ES" w:eastAsia="es-ES_tradnl"/>
        </w:rPr>
      </w:pPr>
      <w:hyperlink w:anchor="_Toc9205710" w:history="1">
        <w:r w:rsidRPr="00E94323">
          <w:rPr>
            <w:rStyle w:val="Hipervnculo"/>
            <w:noProof/>
            <w:lang w:val="es-ES_tradnl"/>
          </w:rPr>
          <w:t>Keywords</w:t>
        </w:r>
        <w:r>
          <w:rPr>
            <w:noProof/>
            <w:webHidden/>
          </w:rPr>
          <w:tab/>
        </w:r>
        <w:r>
          <w:rPr>
            <w:noProof/>
            <w:webHidden/>
          </w:rPr>
          <w:fldChar w:fldCharType="begin"/>
        </w:r>
        <w:r>
          <w:rPr>
            <w:noProof/>
            <w:webHidden/>
          </w:rPr>
          <w:instrText xml:space="preserve"> PAGEREF _Toc9205710 \h </w:instrText>
        </w:r>
        <w:r>
          <w:rPr>
            <w:noProof/>
            <w:webHidden/>
          </w:rPr>
        </w:r>
        <w:r>
          <w:rPr>
            <w:noProof/>
            <w:webHidden/>
          </w:rPr>
          <w:fldChar w:fldCharType="separate"/>
        </w:r>
        <w:r>
          <w:rPr>
            <w:noProof/>
            <w:webHidden/>
          </w:rPr>
          <w:t>iv</w:t>
        </w:r>
        <w:r>
          <w:rPr>
            <w:noProof/>
            <w:webHidden/>
          </w:rPr>
          <w:fldChar w:fldCharType="end"/>
        </w:r>
      </w:hyperlink>
    </w:p>
    <w:p w14:paraId="7B6038B7" w14:textId="22549013" w:rsidR="00A753B9" w:rsidRDefault="00A753B9">
      <w:pPr>
        <w:pStyle w:val="TDC1"/>
        <w:rPr>
          <w:rFonts w:asciiTheme="minorHAnsi" w:eastAsiaTheme="minorEastAsia" w:hAnsiTheme="minorHAnsi" w:cstheme="minorBidi"/>
          <w:noProof/>
          <w:lang w:val="es-ES" w:eastAsia="es-ES_tradnl"/>
        </w:rPr>
      </w:pPr>
      <w:hyperlink w:anchor="_Toc9205711" w:history="1">
        <w:r w:rsidRPr="00E94323">
          <w:rPr>
            <w:rStyle w:val="Hipervnculo"/>
            <w:noProof/>
            <w:lang w:val="es-ES_tradnl"/>
          </w:rPr>
          <w:t>Índice de contenidos</w:t>
        </w:r>
        <w:r>
          <w:rPr>
            <w:noProof/>
            <w:webHidden/>
          </w:rPr>
          <w:tab/>
        </w:r>
        <w:r>
          <w:rPr>
            <w:noProof/>
            <w:webHidden/>
          </w:rPr>
          <w:fldChar w:fldCharType="begin"/>
        </w:r>
        <w:r>
          <w:rPr>
            <w:noProof/>
            <w:webHidden/>
          </w:rPr>
          <w:instrText xml:space="preserve"> PAGEREF _Toc9205711 \h </w:instrText>
        </w:r>
        <w:r>
          <w:rPr>
            <w:noProof/>
            <w:webHidden/>
          </w:rPr>
        </w:r>
        <w:r>
          <w:rPr>
            <w:noProof/>
            <w:webHidden/>
          </w:rPr>
          <w:fldChar w:fldCharType="separate"/>
        </w:r>
        <w:r>
          <w:rPr>
            <w:noProof/>
            <w:webHidden/>
          </w:rPr>
          <w:t>1</w:t>
        </w:r>
        <w:r>
          <w:rPr>
            <w:noProof/>
            <w:webHidden/>
          </w:rPr>
          <w:fldChar w:fldCharType="end"/>
        </w:r>
      </w:hyperlink>
    </w:p>
    <w:p w14:paraId="356CB027" w14:textId="7ACC7736" w:rsidR="00A753B9" w:rsidRDefault="00A753B9">
      <w:pPr>
        <w:pStyle w:val="TDC1"/>
        <w:rPr>
          <w:rFonts w:asciiTheme="minorHAnsi" w:eastAsiaTheme="minorEastAsia" w:hAnsiTheme="minorHAnsi" w:cstheme="minorBidi"/>
          <w:noProof/>
          <w:lang w:val="es-ES" w:eastAsia="es-ES_tradnl"/>
        </w:rPr>
      </w:pPr>
      <w:hyperlink w:anchor="_Toc9205712" w:history="1">
        <w:r w:rsidRPr="00E94323">
          <w:rPr>
            <w:rStyle w:val="Hipervnculo"/>
            <w:noProof/>
          </w:rPr>
          <w:t>Agradecimientos</w:t>
        </w:r>
        <w:r>
          <w:rPr>
            <w:noProof/>
            <w:webHidden/>
          </w:rPr>
          <w:tab/>
        </w:r>
        <w:r>
          <w:rPr>
            <w:noProof/>
            <w:webHidden/>
          </w:rPr>
          <w:fldChar w:fldCharType="begin"/>
        </w:r>
        <w:r>
          <w:rPr>
            <w:noProof/>
            <w:webHidden/>
          </w:rPr>
          <w:instrText xml:space="preserve"> PAGEREF _Toc9205712 \h </w:instrText>
        </w:r>
        <w:r>
          <w:rPr>
            <w:noProof/>
            <w:webHidden/>
          </w:rPr>
        </w:r>
        <w:r>
          <w:rPr>
            <w:noProof/>
            <w:webHidden/>
          </w:rPr>
          <w:fldChar w:fldCharType="separate"/>
        </w:r>
        <w:r>
          <w:rPr>
            <w:noProof/>
            <w:webHidden/>
          </w:rPr>
          <w:t>2</w:t>
        </w:r>
        <w:r>
          <w:rPr>
            <w:noProof/>
            <w:webHidden/>
          </w:rPr>
          <w:fldChar w:fldCharType="end"/>
        </w:r>
      </w:hyperlink>
    </w:p>
    <w:p w14:paraId="25AEA2C2" w14:textId="0C7CC254" w:rsidR="00A753B9" w:rsidRDefault="00A753B9">
      <w:pPr>
        <w:pStyle w:val="TDC1"/>
        <w:rPr>
          <w:rFonts w:asciiTheme="minorHAnsi" w:eastAsiaTheme="minorEastAsia" w:hAnsiTheme="minorHAnsi" w:cstheme="minorBidi"/>
          <w:noProof/>
          <w:lang w:val="es-ES" w:eastAsia="es-ES_tradnl"/>
        </w:rPr>
      </w:pPr>
      <w:hyperlink w:anchor="_Toc9205713" w:history="1">
        <w:r w:rsidRPr="00E94323">
          <w:rPr>
            <w:rStyle w:val="Hipervnculo"/>
            <w:noProof/>
            <w:lang w:val="es-ES_tradnl"/>
          </w:rPr>
          <w:t>Capítulo 1 - Introducción y motivación</w:t>
        </w:r>
        <w:r>
          <w:rPr>
            <w:noProof/>
            <w:webHidden/>
          </w:rPr>
          <w:tab/>
        </w:r>
        <w:r>
          <w:rPr>
            <w:noProof/>
            <w:webHidden/>
          </w:rPr>
          <w:fldChar w:fldCharType="begin"/>
        </w:r>
        <w:r>
          <w:rPr>
            <w:noProof/>
            <w:webHidden/>
          </w:rPr>
          <w:instrText xml:space="preserve"> PAGEREF _Toc9205713 \h </w:instrText>
        </w:r>
        <w:r>
          <w:rPr>
            <w:noProof/>
            <w:webHidden/>
          </w:rPr>
        </w:r>
        <w:r>
          <w:rPr>
            <w:noProof/>
            <w:webHidden/>
          </w:rPr>
          <w:fldChar w:fldCharType="separate"/>
        </w:r>
        <w:r>
          <w:rPr>
            <w:noProof/>
            <w:webHidden/>
          </w:rPr>
          <w:t>3</w:t>
        </w:r>
        <w:r>
          <w:rPr>
            <w:noProof/>
            <w:webHidden/>
          </w:rPr>
          <w:fldChar w:fldCharType="end"/>
        </w:r>
      </w:hyperlink>
    </w:p>
    <w:p w14:paraId="37A6B71B" w14:textId="73A400F2" w:rsidR="00A753B9" w:rsidRDefault="00A753B9">
      <w:pPr>
        <w:pStyle w:val="TDC1"/>
        <w:rPr>
          <w:rFonts w:asciiTheme="minorHAnsi" w:eastAsiaTheme="minorEastAsia" w:hAnsiTheme="minorHAnsi" w:cstheme="minorBidi"/>
          <w:noProof/>
          <w:lang w:val="es-ES" w:eastAsia="es-ES_tradnl"/>
        </w:rPr>
      </w:pPr>
      <w:hyperlink w:anchor="_Toc9205714" w:history="1">
        <w:r w:rsidRPr="00E94323">
          <w:rPr>
            <w:rStyle w:val="Hipervnculo"/>
            <w:noProof/>
            <w:lang w:val="es-ES_tradnl"/>
          </w:rPr>
          <w:t>Capítulo 2 - Preliminares</w:t>
        </w:r>
        <w:r>
          <w:rPr>
            <w:noProof/>
            <w:webHidden/>
          </w:rPr>
          <w:tab/>
        </w:r>
        <w:r>
          <w:rPr>
            <w:noProof/>
            <w:webHidden/>
          </w:rPr>
          <w:fldChar w:fldCharType="begin"/>
        </w:r>
        <w:r>
          <w:rPr>
            <w:noProof/>
            <w:webHidden/>
          </w:rPr>
          <w:instrText xml:space="preserve"> PAGEREF _Toc9205714 \h </w:instrText>
        </w:r>
        <w:r>
          <w:rPr>
            <w:noProof/>
            <w:webHidden/>
          </w:rPr>
        </w:r>
        <w:r>
          <w:rPr>
            <w:noProof/>
            <w:webHidden/>
          </w:rPr>
          <w:fldChar w:fldCharType="separate"/>
        </w:r>
        <w:r>
          <w:rPr>
            <w:noProof/>
            <w:webHidden/>
          </w:rPr>
          <w:t>6</w:t>
        </w:r>
        <w:r>
          <w:rPr>
            <w:noProof/>
            <w:webHidden/>
          </w:rPr>
          <w:fldChar w:fldCharType="end"/>
        </w:r>
      </w:hyperlink>
    </w:p>
    <w:p w14:paraId="11CB5D5B" w14:textId="3C84AF22" w:rsidR="00A753B9" w:rsidRDefault="00A753B9">
      <w:pPr>
        <w:pStyle w:val="TDC2"/>
        <w:tabs>
          <w:tab w:val="right" w:leader="dot" w:pos="9350"/>
        </w:tabs>
        <w:rPr>
          <w:rFonts w:asciiTheme="minorHAnsi" w:eastAsiaTheme="minorEastAsia" w:hAnsiTheme="minorHAnsi" w:cstheme="minorBidi"/>
          <w:noProof/>
          <w:lang w:val="es-ES" w:eastAsia="es-ES_tradnl"/>
        </w:rPr>
      </w:pPr>
      <w:hyperlink w:anchor="_Toc9205715" w:history="1">
        <w:r w:rsidRPr="00E94323">
          <w:rPr>
            <w:rStyle w:val="Hipervnculo"/>
            <w:noProof/>
          </w:rPr>
          <w:t>2.1 Blockchain</w:t>
        </w:r>
        <w:r>
          <w:rPr>
            <w:noProof/>
            <w:webHidden/>
          </w:rPr>
          <w:tab/>
        </w:r>
        <w:r>
          <w:rPr>
            <w:noProof/>
            <w:webHidden/>
          </w:rPr>
          <w:fldChar w:fldCharType="begin"/>
        </w:r>
        <w:r>
          <w:rPr>
            <w:noProof/>
            <w:webHidden/>
          </w:rPr>
          <w:instrText xml:space="preserve"> PAGEREF _Toc9205715 \h </w:instrText>
        </w:r>
        <w:r>
          <w:rPr>
            <w:noProof/>
            <w:webHidden/>
          </w:rPr>
        </w:r>
        <w:r>
          <w:rPr>
            <w:noProof/>
            <w:webHidden/>
          </w:rPr>
          <w:fldChar w:fldCharType="separate"/>
        </w:r>
        <w:r>
          <w:rPr>
            <w:noProof/>
            <w:webHidden/>
          </w:rPr>
          <w:t>6</w:t>
        </w:r>
        <w:r>
          <w:rPr>
            <w:noProof/>
            <w:webHidden/>
          </w:rPr>
          <w:fldChar w:fldCharType="end"/>
        </w:r>
      </w:hyperlink>
    </w:p>
    <w:p w14:paraId="41C917AB" w14:textId="38303B9C" w:rsidR="00A753B9" w:rsidRDefault="00A753B9">
      <w:pPr>
        <w:pStyle w:val="TDC3"/>
        <w:tabs>
          <w:tab w:val="right" w:leader="dot" w:pos="9350"/>
        </w:tabs>
        <w:rPr>
          <w:rFonts w:asciiTheme="minorHAnsi" w:eastAsiaTheme="minorEastAsia" w:hAnsiTheme="minorHAnsi" w:cstheme="minorBidi"/>
          <w:noProof/>
          <w:lang w:val="es-ES" w:eastAsia="es-ES_tradnl"/>
        </w:rPr>
      </w:pPr>
      <w:hyperlink w:anchor="_Toc9205716" w:history="1">
        <w:r w:rsidRPr="00E94323">
          <w:rPr>
            <w:rStyle w:val="Hipervnculo"/>
            <w:noProof/>
            <w:lang w:val="es-ES_tradnl"/>
          </w:rPr>
          <w:t>Historia</w:t>
        </w:r>
        <w:r>
          <w:rPr>
            <w:noProof/>
            <w:webHidden/>
          </w:rPr>
          <w:tab/>
        </w:r>
        <w:r>
          <w:rPr>
            <w:noProof/>
            <w:webHidden/>
          </w:rPr>
          <w:fldChar w:fldCharType="begin"/>
        </w:r>
        <w:r>
          <w:rPr>
            <w:noProof/>
            <w:webHidden/>
          </w:rPr>
          <w:instrText xml:space="preserve"> PAGEREF _Toc9205716 \h </w:instrText>
        </w:r>
        <w:r>
          <w:rPr>
            <w:noProof/>
            <w:webHidden/>
          </w:rPr>
        </w:r>
        <w:r>
          <w:rPr>
            <w:noProof/>
            <w:webHidden/>
          </w:rPr>
          <w:fldChar w:fldCharType="separate"/>
        </w:r>
        <w:r>
          <w:rPr>
            <w:noProof/>
            <w:webHidden/>
          </w:rPr>
          <w:t>6</w:t>
        </w:r>
        <w:r>
          <w:rPr>
            <w:noProof/>
            <w:webHidden/>
          </w:rPr>
          <w:fldChar w:fldCharType="end"/>
        </w:r>
      </w:hyperlink>
    </w:p>
    <w:p w14:paraId="5A9DCA05" w14:textId="7821C85E" w:rsidR="00A753B9" w:rsidRDefault="00A753B9">
      <w:pPr>
        <w:pStyle w:val="TDC3"/>
        <w:tabs>
          <w:tab w:val="right" w:leader="dot" w:pos="9350"/>
        </w:tabs>
        <w:rPr>
          <w:rFonts w:asciiTheme="minorHAnsi" w:eastAsiaTheme="minorEastAsia" w:hAnsiTheme="minorHAnsi" w:cstheme="minorBidi"/>
          <w:noProof/>
          <w:lang w:val="es-ES" w:eastAsia="es-ES_tradnl"/>
        </w:rPr>
      </w:pPr>
      <w:hyperlink w:anchor="_Toc9205717" w:history="1">
        <w:r w:rsidRPr="00E94323">
          <w:rPr>
            <w:rStyle w:val="Hipervnculo"/>
            <w:noProof/>
            <w:lang w:val="es-ES_tradnl"/>
          </w:rPr>
          <w:t>¿Qué es blockchain?</w:t>
        </w:r>
        <w:r>
          <w:rPr>
            <w:noProof/>
            <w:webHidden/>
          </w:rPr>
          <w:tab/>
        </w:r>
        <w:r>
          <w:rPr>
            <w:noProof/>
            <w:webHidden/>
          </w:rPr>
          <w:fldChar w:fldCharType="begin"/>
        </w:r>
        <w:r>
          <w:rPr>
            <w:noProof/>
            <w:webHidden/>
          </w:rPr>
          <w:instrText xml:space="preserve"> PAGEREF _Toc9205717 \h </w:instrText>
        </w:r>
        <w:r>
          <w:rPr>
            <w:noProof/>
            <w:webHidden/>
          </w:rPr>
        </w:r>
        <w:r>
          <w:rPr>
            <w:noProof/>
            <w:webHidden/>
          </w:rPr>
          <w:fldChar w:fldCharType="separate"/>
        </w:r>
        <w:r>
          <w:rPr>
            <w:noProof/>
            <w:webHidden/>
          </w:rPr>
          <w:t>7</w:t>
        </w:r>
        <w:r>
          <w:rPr>
            <w:noProof/>
            <w:webHidden/>
          </w:rPr>
          <w:fldChar w:fldCharType="end"/>
        </w:r>
      </w:hyperlink>
    </w:p>
    <w:p w14:paraId="725C05EB" w14:textId="51AE50CE" w:rsidR="00A753B9" w:rsidRDefault="00A753B9">
      <w:pPr>
        <w:pStyle w:val="TDC3"/>
        <w:tabs>
          <w:tab w:val="right" w:leader="dot" w:pos="9350"/>
        </w:tabs>
        <w:rPr>
          <w:rFonts w:asciiTheme="minorHAnsi" w:eastAsiaTheme="minorEastAsia" w:hAnsiTheme="minorHAnsi" w:cstheme="minorBidi"/>
          <w:noProof/>
          <w:lang w:val="es-ES" w:eastAsia="es-ES_tradnl"/>
        </w:rPr>
      </w:pPr>
      <w:hyperlink w:anchor="_Toc9205718" w:history="1">
        <w:r w:rsidRPr="00E94323">
          <w:rPr>
            <w:rStyle w:val="Hipervnculo"/>
            <w:noProof/>
            <w:lang w:val="es-ES_tradnl"/>
          </w:rPr>
          <w:t>Tipos de blockchain</w:t>
        </w:r>
        <w:r>
          <w:rPr>
            <w:noProof/>
            <w:webHidden/>
          </w:rPr>
          <w:tab/>
        </w:r>
        <w:r>
          <w:rPr>
            <w:noProof/>
            <w:webHidden/>
          </w:rPr>
          <w:fldChar w:fldCharType="begin"/>
        </w:r>
        <w:r>
          <w:rPr>
            <w:noProof/>
            <w:webHidden/>
          </w:rPr>
          <w:instrText xml:space="preserve"> PAGEREF _Toc9205718 \h </w:instrText>
        </w:r>
        <w:r>
          <w:rPr>
            <w:noProof/>
            <w:webHidden/>
          </w:rPr>
        </w:r>
        <w:r>
          <w:rPr>
            <w:noProof/>
            <w:webHidden/>
          </w:rPr>
          <w:fldChar w:fldCharType="separate"/>
        </w:r>
        <w:r>
          <w:rPr>
            <w:noProof/>
            <w:webHidden/>
          </w:rPr>
          <w:t>9</w:t>
        </w:r>
        <w:r>
          <w:rPr>
            <w:noProof/>
            <w:webHidden/>
          </w:rPr>
          <w:fldChar w:fldCharType="end"/>
        </w:r>
      </w:hyperlink>
    </w:p>
    <w:p w14:paraId="4F5BFBFC" w14:textId="7D735956" w:rsidR="00A753B9" w:rsidRDefault="00A753B9">
      <w:pPr>
        <w:pStyle w:val="TDC3"/>
        <w:tabs>
          <w:tab w:val="right" w:leader="dot" w:pos="9350"/>
        </w:tabs>
        <w:rPr>
          <w:rFonts w:asciiTheme="minorHAnsi" w:eastAsiaTheme="minorEastAsia" w:hAnsiTheme="minorHAnsi" w:cstheme="minorBidi"/>
          <w:noProof/>
          <w:lang w:val="es-ES" w:eastAsia="es-ES_tradnl"/>
        </w:rPr>
      </w:pPr>
      <w:hyperlink w:anchor="_Toc9205719" w:history="1">
        <w:r w:rsidRPr="00E94323">
          <w:rPr>
            <w:rStyle w:val="Hipervnculo"/>
            <w:noProof/>
            <w:lang w:val="es-ES"/>
          </w:rPr>
          <w:t>Proof-of-work</w:t>
        </w:r>
        <w:r>
          <w:rPr>
            <w:noProof/>
            <w:webHidden/>
          </w:rPr>
          <w:tab/>
        </w:r>
        <w:r>
          <w:rPr>
            <w:noProof/>
            <w:webHidden/>
          </w:rPr>
          <w:fldChar w:fldCharType="begin"/>
        </w:r>
        <w:r>
          <w:rPr>
            <w:noProof/>
            <w:webHidden/>
          </w:rPr>
          <w:instrText xml:space="preserve"> PAGEREF _Toc9205719 \h </w:instrText>
        </w:r>
        <w:r>
          <w:rPr>
            <w:noProof/>
            <w:webHidden/>
          </w:rPr>
        </w:r>
        <w:r>
          <w:rPr>
            <w:noProof/>
            <w:webHidden/>
          </w:rPr>
          <w:fldChar w:fldCharType="separate"/>
        </w:r>
        <w:r>
          <w:rPr>
            <w:noProof/>
            <w:webHidden/>
          </w:rPr>
          <w:t>12</w:t>
        </w:r>
        <w:r>
          <w:rPr>
            <w:noProof/>
            <w:webHidden/>
          </w:rPr>
          <w:fldChar w:fldCharType="end"/>
        </w:r>
      </w:hyperlink>
    </w:p>
    <w:p w14:paraId="16DED6E1" w14:textId="177F6C85" w:rsidR="00A753B9" w:rsidRDefault="00A753B9">
      <w:pPr>
        <w:pStyle w:val="TDC2"/>
        <w:tabs>
          <w:tab w:val="right" w:leader="dot" w:pos="9350"/>
        </w:tabs>
        <w:rPr>
          <w:rFonts w:asciiTheme="minorHAnsi" w:eastAsiaTheme="minorEastAsia" w:hAnsiTheme="minorHAnsi" w:cstheme="minorBidi"/>
          <w:noProof/>
          <w:lang w:val="es-ES" w:eastAsia="es-ES_tradnl"/>
        </w:rPr>
      </w:pPr>
      <w:hyperlink w:anchor="_Toc9205720" w:history="1">
        <w:r w:rsidRPr="00E94323">
          <w:rPr>
            <w:rStyle w:val="Hipervnculo"/>
            <w:noProof/>
          </w:rPr>
          <w:t>2.2 Ethereum</w:t>
        </w:r>
        <w:r>
          <w:rPr>
            <w:noProof/>
            <w:webHidden/>
          </w:rPr>
          <w:tab/>
        </w:r>
        <w:r>
          <w:rPr>
            <w:noProof/>
            <w:webHidden/>
          </w:rPr>
          <w:fldChar w:fldCharType="begin"/>
        </w:r>
        <w:r>
          <w:rPr>
            <w:noProof/>
            <w:webHidden/>
          </w:rPr>
          <w:instrText xml:space="preserve"> PAGEREF _Toc9205720 \h </w:instrText>
        </w:r>
        <w:r>
          <w:rPr>
            <w:noProof/>
            <w:webHidden/>
          </w:rPr>
        </w:r>
        <w:r>
          <w:rPr>
            <w:noProof/>
            <w:webHidden/>
          </w:rPr>
          <w:fldChar w:fldCharType="separate"/>
        </w:r>
        <w:r>
          <w:rPr>
            <w:noProof/>
            <w:webHidden/>
          </w:rPr>
          <w:t>13</w:t>
        </w:r>
        <w:r>
          <w:rPr>
            <w:noProof/>
            <w:webHidden/>
          </w:rPr>
          <w:fldChar w:fldCharType="end"/>
        </w:r>
      </w:hyperlink>
    </w:p>
    <w:p w14:paraId="7DE63187" w14:textId="1612EA48" w:rsidR="00A753B9" w:rsidRDefault="00A753B9">
      <w:pPr>
        <w:pStyle w:val="TDC3"/>
        <w:tabs>
          <w:tab w:val="right" w:leader="dot" w:pos="9350"/>
        </w:tabs>
        <w:rPr>
          <w:rFonts w:asciiTheme="minorHAnsi" w:eastAsiaTheme="minorEastAsia" w:hAnsiTheme="minorHAnsi" w:cstheme="minorBidi"/>
          <w:noProof/>
          <w:lang w:val="es-ES" w:eastAsia="es-ES_tradnl"/>
        </w:rPr>
      </w:pPr>
      <w:hyperlink w:anchor="_Toc9205721" w:history="1">
        <w:r w:rsidRPr="00E94323">
          <w:rPr>
            <w:rStyle w:val="Hipervnculo"/>
            <w:noProof/>
            <w:lang w:val="es-ES"/>
          </w:rPr>
          <w:t>Gas y pagos en Ethereum</w:t>
        </w:r>
        <w:r>
          <w:rPr>
            <w:noProof/>
            <w:webHidden/>
          </w:rPr>
          <w:tab/>
        </w:r>
        <w:r>
          <w:rPr>
            <w:noProof/>
            <w:webHidden/>
          </w:rPr>
          <w:fldChar w:fldCharType="begin"/>
        </w:r>
        <w:r>
          <w:rPr>
            <w:noProof/>
            <w:webHidden/>
          </w:rPr>
          <w:instrText xml:space="preserve"> PAGEREF _Toc9205721 \h </w:instrText>
        </w:r>
        <w:r>
          <w:rPr>
            <w:noProof/>
            <w:webHidden/>
          </w:rPr>
        </w:r>
        <w:r>
          <w:rPr>
            <w:noProof/>
            <w:webHidden/>
          </w:rPr>
          <w:fldChar w:fldCharType="separate"/>
        </w:r>
        <w:r>
          <w:rPr>
            <w:noProof/>
            <w:webHidden/>
          </w:rPr>
          <w:t>14</w:t>
        </w:r>
        <w:r>
          <w:rPr>
            <w:noProof/>
            <w:webHidden/>
          </w:rPr>
          <w:fldChar w:fldCharType="end"/>
        </w:r>
      </w:hyperlink>
    </w:p>
    <w:p w14:paraId="0307064D" w14:textId="11DED609" w:rsidR="00A753B9" w:rsidRDefault="00A753B9">
      <w:pPr>
        <w:pStyle w:val="TDC2"/>
        <w:tabs>
          <w:tab w:val="right" w:leader="dot" w:pos="9350"/>
        </w:tabs>
        <w:rPr>
          <w:rFonts w:asciiTheme="minorHAnsi" w:eastAsiaTheme="minorEastAsia" w:hAnsiTheme="minorHAnsi" w:cstheme="minorBidi"/>
          <w:noProof/>
          <w:lang w:val="es-ES" w:eastAsia="es-ES_tradnl"/>
        </w:rPr>
      </w:pPr>
      <w:hyperlink w:anchor="_Toc9205722" w:history="1">
        <w:r w:rsidRPr="00E94323">
          <w:rPr>
            <w:rStyle w:val="Hipervnculo"/>
            <w:noProof/>
          </w:rPr>
          <w:t>2.3 Smart Contracts</w:t>
        </w:r>
        <w:r>
          <w:rPr>
            <w:noProof/>
            <w:webHidden/>
          </w:rPr>
          <w:tab/>
        </w:r>
        <w:r>
          <w:rPr>
            <w:noProof/>
            <w:webHidden/>
          </w:rPr>
          <w:fldChar w:fldCharType="begin"/>
        </w:r>
        <w:r>
          <w:rPr>
            <w:noProof/>
            <w:webHidden/>
          </w:rPr>
          <w:instrText xml:space="preserve"> PAGEREF _Toc9205722 \h </w:instrText>
        </w:r>
        <w:r>
          <w:rPr>
            <w:noProof/>
            <w:webHidden/>
          </w:rPr>
        </w:r>
        <w:r>
          <w:rPr>
            <w:noProof/>
            <w:webHidden/>
          </w:rPr>
          <w:fldChar w:fldCharType="separate"/>
        </w:r>
        <w:r>
          <w:rPr>
            <w:noProof/>
            <w:webHidden/>
          </w:rPr>
          <w:t>15</w:t>
        </w:r>
        <w:r>
          <w:rPr>
            <w:noProof/>
            <w:webHidden/>
          </w:rPr>
          <w:fldChar w:fldCharType="end"/>
        </w:r>
      </w:hyperlink>
    </w:p>
    <w:p w14:paraId="3F896DFF" w14:textId="07E78143" w:rsidR="00A753B9" w:rsidRDefault="00A753B9">
      <w:pPr>
        <w:pStyle w:val="TDC1"/>
        <w:rPr>
          <w:rFonts w:asciiTheme="minorHAnsi" w:eastAsiaTheme="minorEastAsia" w:hAnsiTheme="minorHAnsi" w:cstheme="minorBidi"/>
          <w:noProof/>
          <w:lang w:val="es-ES" w:eastAsia="es-ES_tradnl"/>
        </w:rPr>
      </w:pPr>
      <w:hyperlink w:anchor="_Toc9205723" w:history="1">
        <w:r w:rsidRPr="00E94323">
          <w:rPr>
            <w:rStyle w:val="Hipervnculo"/>
            <w:noProof/>
            <w:lang w:val="es-ES_tradnl"/>
          </w:rPr>
          <w:t>Capítulo 3 - Diseño e implementación</w:t>
        </w:r>
        <w:r>
          <w:rPr>
            <w:noProof/>
            <w:webHidden/>
          </w:rPr>
          <w:tab/>
        </w:r>
        <w:r>
          <w:rPr>
            <w:noProof/>
            <w:webHidden/>
          </w:rPr>
          <w:fldChar w:fldCharType="begin"/>
        </w:r>
        <w:r>
          <w:rPr>
            <w:noProof/>
            <w:webHidden/>
          </w:rPr>
          <w:instrText xml:space="preserve"> PAGEREF _Toc9205723 \h </w:instrText>
        </w:r>
        <w:r>
          <w:rPr>
            <w:noProof/>
            <w:webHidden/>
          </w:rPr>
        </w:r>
        <w:r>
          <w:rPr>
            <w:noProof/>
            <w:webHidden/>
          </w:rPr>
          <w:fldChar w:fldCharType="separate"/>
        </w:r>
        <w:r>
          <w:rPr>
            <w:noProof/>
            <w:webHidden/>
          </w:rPr>
          <w:t>18</w:t>
        </w:r>
        <w:r>
          <w:rPr>
            <w:noProof/>
            <w:webHidden/>
          </w:rPr>
          <w:fldChar w:fldCharType="end"/>
        </w:r>
      </w:hyperlink>
    </w:p>
    <w:p w14:paraId="164DA80F" w14:textId="67CC0765" w:rsidR="00A753B9" w:rsidRDefault="00A753B9">
      <w:pPr>
        <w:pStyle w:val="TDC2"/>
        <w:tabs>
          <w:tab w:val="right" w:leader="dot" w:pos="9350"/>
        </w:tabs>
        <w:rPr>
          <w:rFonts w:asciiTheme="minorHAnsi" w:eastAsiaTheme="minorEastAsia" w:hAnsiTheme="minorHAnsi" w:cstheme="minorBidi"/>
          <w:noProof/>
          <w:lang w:val="es-ES" w:eastAsia="es-ES_tradnl"/>
        </w:rPr>
      </w:pPr>
      <w:hyperlink w:anchor="_Toc9205724" w:history="1">
        <w:r w:rsidRPr="00E94323">
          <w:rPr>
            <w:rStyle w:val="Hipervnculo"/>
            <w:noProof/>
          </w:rPr>
          <w:t>3.1 Front-end</w:t>
        </w:r>
        <w:r>
          <w:rPr>
            <w:noProof/>
            <w:webHidden/>
          </w:rPr>
          <w:tab/>
        </w:r>
        <w:r>
          <w:rPr>
            <w:noProof/>
            <w:webHidden/>
          </w:rPr>
          <w:fldChar w:fldCharType="begin"/>
        </w:r>
        <w:r>
          <w:rPr>
            <w:noProof/>
            <w:webHidden/>
          </w:rPr>
          <w:instrText xml:space="preserve"> PAGEREF _Toc9205724 \h </w:instrText>
        </w:r>
        <w:r>
          <w:rPr>
            <w:noProof/>
            <w:webHidden/>
          </w:rPr>
        </w:r>
        <w:r>
          <w:rPr>
            <w:noProof/>
            <w:webHidden/>
          </w:rPr>
          <w:fldChar w:fldCharType="separate"/>
        </w:r>
        <w:r>
          <w:rPr>
            <w:noProof/>
            <w:webHidden/>
          </w:rPr>
          <w:t>20</w:t>
        </w:r>
        <w:r>
          <w:rPr>
            <w:noProof/>
            <w:webHidden/>
          </w:rPr>
          <w:fldChar w:fldCharType="end"/>
        </w:r>
      </w:hyperlink>
    </w:p>
    <w:p w14:paraId="3C34F874" w14:textId="4674B23B" w:rsidR="00A753B9" w:rsidRDefault="00A753B9">
      <w:pPr>
        <w:pStyle w:val="TDC2"/>
        <w:tabs>
          <w:tab w:val="right" w:leader="dot" w:pos="9350"/>
        </w:tabs>
        <w:rPr>
          <w:rFonts w:asciiTheme="minorHAnsi" w:eastAsiaTheme="minorEastAsia" w:hAnsiTheme="minorHAnsi" w:cstheme="minorBidi"/>
          <w:noProof/>
          <w:lang w:val="es-ES" w:eastAsia="es-ES_tradnl"/>
        </w:rPr>
      </w:pPr>
      <w:hyperlink w:anchor="_Toc9205725" w:history="1">
        <w:r w:rsidRPr="00E94323">
          <w:rPr>
            <w:rStyle w:val="Hipervnculo"/>
            <w:noProof/>
          </w:rPr>
          <w:t>3.2 Herramientas de conexiones</w:t>
        </w:r>
        <w:r>
          <w:rPr>
            <w:noProof/>
            <w:webHidden/>
          </w:rPr>
          <w:tab/>
        </w:r>
        <w:r>
          <w:rPr>
            <w:noProof/>
            <w:webHidden/>
          </w:rPr>
          <w:fldChar w:fldCharType="begin"/>
        </w:r>
        <w:r>
          <w:rPr>
            <w:noProof/>
            <w:webHidden/>
          </w:rPr>
          <w:instrText xml:space="preserve"> PAGEREF _Toc9205725 \h </w:instrText>
        </w:r>
        <w:r>
          <w:rPr>
            <w:noProof/>
            <w:webHidden/>
          </w:rPr>
        </w:r>
        <w:r>
          <w:rPr>
            <w:noProof/>
            <w:webHidden/>
          </w:rPr>
          <w:fldChar w:fldCharType="separate"/>
        </w:r>
        <w:r>
          <w:rPr>
            <w:noProof/>
            <w:webHidden/>
          </w:rPr>
          <w:t>20</w:t>
        </w:r>
        <w:r>
          <w:rPr>
            <w:noProof/>
            <w:webHidden/>
          </w:rPr>
          <w:fldChar w:fldCharType="end"/>
        </w:r>
      </w:hyperlink>
    </w:p>
    <w:p w14:paraId="572C4C09" w14:textId="50103935" w:rsidR="00A753B9" w:rsidRDefault="00A753B9">
      <w:pPr>
        <w:pStyle w:val="TDC2"/>
        <w:tabs>
          <w:tab w:val="right" w:leader="dot" w:pos="9350"/>
        </w:tabs>
        <w:rPr>
          <w:rFonts w:asciiTheme="minorHAnsi" w:eastAsiaTheme="minorEastAsia" w:hAnsiTheme="minorHAnsi" w:cstheme="minorBidi"/>
          <w:noProof/>
          <w:lang w:val="es-ES" w:eastAsia="es-ES_tradnl"/>
        </w:rPr>
      </w:pPr>
      <w:hyperlink w:anchor="_Toc9205726" w:history="1">
        <w:r w:rsidRPr="00E94323">
          <w:rPr>
            <w:rStyle w:val="Hipervnculo"/>
            <w:noProof/>
          </w:rPr>
          <w:t>3.3 Back-end o DApp</w:t>
        </w:r>
        <w:r>
          <w:rPr>
            <w:noProof/>
            <w:webHidden/>
          </w:rPr>
          <w:tab/>
        </w:r>
        <w:r>
          <w:rPr>
            <w:noProof/>
            <w:webHidden/>
          </w:rPr>
          <w:fldChar w:fldCharType="begin"/>
        </w:r>
        <w:r>
          <w:rPr>
            <w:noProof/>
            <w:webHidden/>
          </w:rPr>
          <w:instrText xml:space="preserve"> PAGEREF _Toc9205726 \h </w:instrText>
        </w:r>
        <w:r>
          <w:rPr>
            <w:noProof/>
            <w:webHidden/>
          </w:rPr>
        </w:r>
        <w:r>
          <w:rPr>
            <w:noProof/>
            <w:webHidden/>
          </w:rPr>
          <w:fldChar w:fldCharType="separate"/>
        </w:r>
        <w:r>
          <w:rPr>
            <w:noProof/>
            <w:webHidden/>
          </w:rPr>
          <w:t>20</w:t>
        </w:r>
        <w:r>
          <w:rPr>
            <w:noProof/>
            <w:webHidden/>
          </w:rPr>
          <w:fldChar w:fldCharType="end"/>
        </w:r>
      </w:hyperlink>
    </w:p>
    <w:p w14:paraId="596DE390" w14:textId="0A73201D" w:rsidR="00A753B9" w:rsidRDefault="00A753B9">
      <w:pPr>
        <w:pStyle w:val="TDC1"/>
        <w:rPr>
          <w:rFonts w:asciiTheme="minorHAnsi" w:eastAsiaTheme="minorEastAsia" w:hAnsiTheme="minorHAnsi" w:cstheme="minorBidi"/>
          <w:noProof/>
          <w:lang w:val="es-ES" w:eastAsia="es-ES_tradnl"/>
        </w:rPr>
      </w:pPr>
      <w:hyperlink w:anchor="_Toc9205727" w:history="1">
        <w:r w:rsidRPr="00E94323">
          <w:rPr>
            <w:rStyle w:val="Hipervnculo"/>
            <w:noProof/>
            <w:lang w:val="es-ES_tradnl"/>
          </w:rPr>
          <w:t>Capítulo 4 - Demo</w:t>
        </w:r>
        <w:r>
          <w:rPr>
            <w:noProof/>
            <w:webHidden/>
          </w:rPr>
          <w:tab/>
        </w:r>
        <w:r>
          <w:rPr>
            <w:noProof/>
            <w:webHidden/>
          </w:rPr>
          <w:fldChar w:fldCharType="begin"/>
        </w:r>
        <w:r>
          <w:rPr>
            <w:noProof/>
            <w:webHidden/>
          </w:rPr>
          <w:instrText xml:space="preserve"> PAGEREF _Toc9205727 \h </w:instrText>
        </w:r>
        <w:r>
          <w:rPr>
            <w:noProof/>
            <w:webHidden/>
          </w:rPr>
        </w:r>
        <w:r>
          <w:rPr>
            <w:noProof/>
            <w:webHidden/>
          </w:rPr>
          <w:fldChar w:fldCharType="separate"/>
        </w:r>
        <w:r>
          <w:rPr>
            <w:noProof/>
            <w:webHidden/>
          </w:rPr>
          <w:t>21</w:t>
        </w:r>
        <w:r>
          <w:rPr>
            <w:noProof/>
            <w:webHidden/>
          </w:rPr>
          <w:fldChar w:fldCharType="end"/>
        </w:r>
      </w:hyperlink>
    </w:p>
    <w:p w14:paraId="67BFF389" w14:textId="1A27E9A2" w:rsidR="00A753B9" w:rsidRDefault="00A753B9">
      <w:pPr>
        <w:pStyle w:val="TDC1"/>
        <w:rPr>
          <w:rFonts w:asciiTheme="minorHAnsi" w:eastAsiaTheme="minorEastAsia" w:hAnsiTheme="minorHAnsi" w:cstheme="minorBidi"/>
          <w:noProof/>
          <w:lang w:val="es-ES" w:eastAsia="es-ES_tradnl"/>
        </w:rPr>
      </w:pPr>
      <w:hyperlink w:anchor="_Toc9205728" w:history="1">
        <w:r w:rsidRPr="00E94323">
          <w:rPr>
            <w:rStyle w:val="Hipervnculo"/>
            <w:noProof/>
            <w:lang w:val="es-ES_tradnl"/>
          </w:rPr>
          <w:t>Capítulo 5 - Conclusión</w:t>
        </w:r>
        <w:r>
          <w:rPr>
            <w:noProof/>
            <w:webHidden/>
          </w:rPr>
          <w:tab/>
        </w:r>
        <w:r>
          <w:rPr>
            <w:noProof/>
            <w:webHidden/>
          </w:rPr>
          <w:fldChar w:fldCharType="begin"/>
        </w:r>
        <w:r>
          <w:rPr>
            <w:noProof/>
            <w:webHidden/>
          </w:rPr>
          <w:instrText xml:space="preserve"> PAGEREF _Toc9205728 \h </w:instrText>
        </w:r>
        <w:r>
          <w:rPr>
            <w:noProof/>
            <w:webHidden/>
          </w:rPr>
        </w:r>
        <w:r>
          <w:rPr>
            <w:noProof/>
            <w:webHidden/>
          </w:rPr>
          <w:fldChar w:fldCharType="separate"/>
        </w:r>
        <w:r>
          <w:rPr>
            <w:noProof/>
            <w:webHidden/>
          </w:rPr>
          <w:t>22</w:t>
        </w:r>
        <w:r>
          <w:rPr>
            <w:noProof/>
            <w:webHidden/>
          </w:rPr>
          <w:fldChar w:fldCharType="end"/>
        </w:r>
      </w:hyperlink>
    </w:p>
    <w:p w14:paraId="49EEC202" w14:textId="5CC9F95F" w:rsidR="00A753B9" w:rsidRDefault="00A753B9">
      <w:pPr>
        <w:pStyle w:val="TDC1"/>
        <w:rPr>
          <w:rFonts w:asciiTheme="minorHAnsi" w:eastAsiaTheme="minorEastAsia" w:hAnsiTheme="minorHAnsi" w:cstheme="minorBidi"/>
          <w:noProof/>
          <w:lang w:val="es-ES" w:eastAsia="es-ES_tradnl"/>
        </w:rPr>
      </w:pPr>
      <w:hyperlink w:anchor="_Toc9205729" w:history="1">
        <w:r w:rsidRPr="00E94323">
          <w:rPr>
            <w:rStyle w:val="Hipervnculo"/>
            <w:noProof/>
            <w:lang w:val="es-ES"/>
          </w:rPr>
          <w:t>Capítulo 6 - Bibliografía</w:t>
        </w:r>
        <w:r>
          <w:rPr>
            <w:noProof/>
            <w:webHidden/>
          </w:rPr>
          <w:tab/>
        </w:r>
        <w:r>
          <w:rPr>
            <w:noProof/>
            <w:webHidden/>
          </w:rPr>
          <w:fldChar w:fldCharType="begin"/>
        </w:r>
        <w:r>
          <w:rPr>
            <w:noProof/>
            <w:webHidden/>
          </w:rPr>
          <w:instrText xml:space="preserve"> PAGEREF _Toc9205729 \h </w:instrText>
        </w:r>
        <w:r>
          <w:rPr>
            <w:noProof/>
            <w:webHidden/>
          </w:rPr>
        </w:r>
        <w:r>
          <w:rPr>
            <w:noProof/>
            <w:webHidden/>
          </w:rPr>
          <w:fldChar w:fldCharType="separate"/>
        </w:r>
        <w:r>
          <w:rPr>
            <w:noProof/>
            <w:webHidden/>
          </w:rPr>
          <w:t>23</w:t>
        </w:r>
        <w:r>
          <w:rPr>
            <w:noProof/>
            <w:webHidden/>
          </w:rPr>
          <w:fldChar w:fldCharType="end"/>
        </w:r>
      </w:hyperlink>
    </w:p>
    <w:p w14:paraId="65F3CB9C" w14:textId="24D01026" w:rsidR="008E36E4" w:rsidRPr="00C1078D" w:rsidRDefault="00EF05DF" w:rsidP="008E5C64">
      <w:pPr>
        <w:pStyle w:val="PageHeading"/>
        <w:rPr>
          <w:rPrChange w:id="16" w:author="Microsoft Office User" w:date="2019-04-26T12:05:00Z">
            <w:rPr>
              <w:lang w:val="es-ES_tradnl"/>
            </w:rPr>
          </w:rPrChange>
        </w:rPr>
      </w:pPr>
      <w:r w:rsidRPr="0094773E">
        <w:rPr>
          <w:lang w:val="es-ES_tradnl"/>
        </w:rPr>
        <w:fldChar w:fldCharType="end"/>
      </w:r>
      <w:bookmarkStart w:id="17" w:name="_GoBack"/>
      <w:bookmarkEnd w:id="17"/>
      <w:r w:rsidR="00080FEA" w:rsidRPr="00C1078D">
        <w:rPr>
          <w:rPrChange w:id="18" w:author="Microsoft Office User" w:date="2019-04-26T12:05:00Z">
            <w:rPr>
              <w:lang w:val="es-ES_tradnl"/>
            </w:rPr>
          </w:rPrChange>
        </w:rPr>
        <w:br w:type="page"/>
      </w:r>
      <w:bookmarkStart w:id="19" w:name="Acknowledgements"/>
      <w:bookmarkStart w:id="20" w:name="_Toc9205712"/>
      <w:proofErr w:type="spellStart"/>
      <w:r w:rsidR="00496D25" w:rsidRPr="00C1078D">
        <w:rPr>
          <w:rPrChange w:id="21" w:author="Microsoft Office User" w:date="2019-04-26T12:05:00Z">
            <w:rPr>
              <w:lang w:val="es-ES_tradnl"/>
            </w:rPr>
          </w:rPrChange>
        </w:rPr>
        <w:lastRenderedPageBreak/>
        <w:t>Agradecimientos</w:t>
      </w:r>
      <w:bookmarkEnd w:id="20"/>
      <w:proofErr w:type="spellEnd"/>
    </w:p>
    <w:bookmarkEnd w:id="19"/>
    <w:p w14:paraId="54D702E0" w14:textId="77777777" w:rsidR="008E36E4" w:rsidRPr="009F0B4E" w:rsidRDefault="00427DEF" w:rsidP="008E36E4">
      <w:pPr>
        <w:pStyle w:val="Textoindependiente"/>
      </w:pPr>
      <w:r w:rsidRPr="0094773E">
        <w:rPr>
          <w:lang w:val="es-ES_tradnl"/>
        </w:rP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22" w:name="AcknowledgementsText"/>
      <w:r w:rsidRPr="00970324">
        <w:instrText xml:space="preserve"> FORMTEXT </w:instrText>
      </w:r>
      <w:r w:rsidRPr="0094773E">
        <w:rPr>
          <w:lang w:val="es-ES_tradnl"/>
        </w:rPr>
      </w:r>
      <w:r w:rsidRPr="0094773E">
        <w:rPr>
          <w:lang w:val="es-ES_tradnl"/>
        </w:rPr>
        <w:fldChar w:fldCharType="separate"/>
      </w:r>
      <w:r w:rsidRPr="009F0B4E">
        <w:rPr>
          <w:noProof/>
        </w:rPr>
        <w:t xml:space="preserve">The Acknowledgement page is optional.  If you include it, retain the </w:t>
      </w:r>
      <w:r w:rsidRPr="000352C2">
        <w:rPr>
          <w:noProof/>
        </w:rPr>
        <w:t>Acknowledgements heading and enter your text here.  If you do not include it, delete the entire pa</w:t>
      </w:r>
      <w:r w:rsidRPr="000833C4">
        <w:rPr>
          <w:noProof/>
        </w:rPr>
        <w:t>ge.  Be sure to retain the Page Break that occurs after the List of Table page above.</w:t>
      </w:r>
      <w:r w:rsidRPr="0094773E">
        <w:rPr>
          <w:lang w:val="es-ES_tradnl"/>
        </w:rPr>
        <w:fldChar w:fldCharType="end"/>
      </w:r>
      <w:bookmarkEnd w:id="22"/>
    </w:p>
    <w:p w14:paraId="57963818" w14:textId="5ED9B7EE" w:rsidR="008E36E4" w:rsidRPr="0094773E" w:rsidRDefault="00AA3176" w:rsidP="008E5C64">
      <w:pPr>
        <w:pStyle w:val="Ttulo1"/>
        <w:rPr>
          <w:lang w:val="es-ES_tradnl"/>
        </w:rPr>
      </w:pPr>
      <w:r w:rsidRPr="00970324">
        <w:br w:type="page"/>
      </w:r>
      <w:bookmarkStart w:id="23" w:name="Chapter1"/>
      <w:bookmarkStart w:id="24" w:name="_Toc9205713"/>
      <w:ins w:id="25" w:author="Pablo Blanco Peris" w:date="2019-05-09T14:28:00Z">
        <w:r w:rsidR="005624BC">
          <w:rPr>
            <w:lang w:val="es-ES_tradnl"/>
          </w:rPr>
          <w:lastRenderedPageBreak/>
          <w:t>Introducción y motivación</w:t>
        </w:r>
      </w:ins>
      <w:bookmarkEnd w:id="24"/>
    </w:p>
    <w:bookmarkEnd w:id="23"/>
    <w:p w14:paraId="6DB39124" w14:textId="04B032A7" w:rsidR="008F3B7C" w:rsidRDefault="008F3B7C" w:rsidP="008F3B7C">
      <w:pPr>
        <w:rPr>
          <w:lang w:val="es-ES_tradnl"/>
        </w:rPr>
      </w:pPr>
      <w:r>
        <w:rPr>
          <w:lang w:val="es-ES_tradnl"/>
        </w:rPr>
        <w:t xml:space="preserve">A pesar </w:t>
      </w:r>
      <w:r w:rsidRPr="008F3B7C">
        <w:rPr>
          <w:lang w:val="es-ES"/>
        </w:rPr>
        <w:t>de que e</w:t>
      </w:r>
      <w:ins w:id="26" w:author="ADRIAN RIESCO RODRIGUEZ" w:date="2019-04-26T15:04:00Z">
        <w:r w:rsidRPr="008F3B7C">
          <w:rPr>
            <w:lang w:val="es-ES"/>
          </w:rPr>
          <w:t>l término</w:t>
        </w:r>
      </w:ins>
      <w:r w:rsidRPr="008F3B7C">
        <w:rPr>
          <w:lang w:val="es-ES"/>
        </w:rPr>
        <w:t xml:space="preserve"> blockchain</w:t>
      </w:r>
      <w:r>
        <w:rPr>
          <w:lang w:val="es-ES_tradnl"/>
        </w:rPr>
        <w:t xml:space="preserve"> naciera entre los años 2008 y 2009 por parte de la persona u organización llamada </w:t>
      </w:r>
      <w:proofErr w:type="spellStart"/>
      <w:r>
        <w:rPr>
          <w:lang w:val="es-ES_tradnl"/>
        </w:rPr>
        <w:t>Satoshi</w:t>
      </w:r>
      <w:proofErr w:type="spellEnd"/>
      <w:r>
        <w:rPr>
          <w:lang w:val="es-ES_tradnl"/>
        </w:rPr>
        <w:t xml:space="preserve"> </w:t>
      </w:r>
      <w:proofErr w:type="spellStart"/>
      <w:r>
        <w:rPr>
          <w:lang w:val="es-ES_tradnl"/>
        </w:rPr>
        <w:t>Nakamoto</w:t>
      </w:r>
      <w:proofErr w:type="spellEnd"/>
      <w:r>
        <w:rPr>
          <w:lang w:val="es-ES_tradnl"/>
        </w:rPr>
        <w:t xml:space="preserve"> </w:t>
      </w:r>
      <w:r>
        <w:rPr>
          <w:lang w:val="es-ES_tradnl"/>
        </w:rPr>
        <w:fldChar w:fldCharType="begin"/>
      </w:r>
      <w:r>
        <w:rPr>
          <w:lang w:val="es-ES_tradnl"/>
        </w:rPr>
        <w:instrText xml:space="preserve"> ADDIN ZOTERO_ITEM CSL_CITATION {"citationID":"nzGZZjOI","properties":{"formattedCitation":"[1]","plainCitation":"[1]","noteIndex":0},"citationItems":[{"id":17,"uris":["http://zotero.org/users/local/uCH1cRjK/items/LXRS6UW7"],"uri":["http://zotero.org/users/local/uCH1cRjK/items/LXRS6UW7"],"itemData":{"id":17,"type":"article-journal","title":"Bitcoin: A Peer-to-Peer Electronic Cash System","page":"9","source":"Zotero","abstract":"A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gone.","language":"en","author":[{"family":"Nakamoto","given":"Satoshi"}]}}],"schema":"https://github.com/citation-style-language/schema/raw/master/csl-citation.json"} </w:instrText>
      </w:r>
      <w:r>
        <w:rPr>
          <w:lang w:val="es-ES_tradnl"/>
        </w:rPr>
        <w:fldChar w:fldCharType="separate"/>
      </w:r>
      <w:r>
        <w:rPr>
          <w:noProof/>
          <w:lang w:val="es-ES_tradnl"/>
        </w:rPr>
        <w:t>[1]</w:t>
      </w:r>
      <w:r>
        <w:rPr>
          <w:lang w:val="es-ES_tradnl"/>
        </w:rPr>
        <w:fldChar w:fldCharType="end"/>
      </w:r>
      <w:r>
        <w:rPr>
          <w:lang w:val="es-ES_tradnl"/>
        </w:rPr>
        <w:t xml:space="preserve">, </w:t>
      </w:r>
      <w:r w:rsidRPr="0094773E">
        <w:rPr>
          <w:lang w:val="es-ES_tradnl"/>
        </w:rPr>
        <w:t>empezó a escucharse</w:t>
      </w:r>
      <w:r>
        <w:rPr>
          <w:lang w:val="es-ES_tradnl"/>
        </w:rPr>
        <w:t xml:space="preserve"> con más fuerza</w:t>
      </w:r>
      <w:r w:rsidRPr="0094773E">
        <w:rPr>
          <w:lang w:val="es-ES_tradnl"/>
        </w:rPr>
        <w:t xml:space="preserve"> con la revolución del </w:t>
      </w:r>
      <w:r w:rsidRPr="00005652">
        <w:rPr>
          <w:i/>
          <w:lang w:val="es-ES_tradnl"/>
        </w:rPr>
        <w:t>bitcoin</w:t>
      </w:r>
      <w:r w:rsidRPr="00270A8B">
        <w:rPr>
          <w:lang w:val="es-ES"/>
        </w:rPr>
        <w:t xml:space="preserve"> </w:t>
      </w:r>
      <w:r>
        <w:rPr>
          <w:lang w:val="es-ES_tradnl"/>
        </w:rPr>
        <w:t xml:space="preserve">y las criptomonedas en el año 2017 en el que llegó a valer 20.000$ cada unidad de la moneda virtual </w:t>
      </w:r>
      <w:r w:rsidRPr="00F34D1A">
        <w:rPr>
          <w:i/>
          <w:lang w:val="es-ES_tradnl"/>
        </w:rPr>
        <w:t>bitcoin</w:t>
      </w:r>
      <w:r>
        <w:rPr>
          <w:lang w:val="es-ES_tradnl"/>
        </w:rPr>
        <w:t xml:space="preserve"> o también conocida BTC </w:t>
      </w:r>
      <w:r>
        <w:rPr>
          <w:lang w:val="es-ES_tradnl"/>
        </w:rPr>
        <w:fldChar w:fldCharType="begin"/>
      </w:r>
      <w:r>
        <w:rPr>
          <w:lang w:val="es-ES_tradnl"/>
        </w:rPr>
        <w:instrText xml:space="preserve"> ADDIN ZOTERO_ITEM CSL_CITATION {"citationID":"9CDyWz8r","properties":{"formattedCitation":"[2]","plainCitation":"[2]","noteIndex":0},"citationItems":[{"id":55,"uris":["http://zotero.org/users/local/uCH1cRjK/items/VDC3KW79"],"uri":["http://zotero.org/users/local/uCH1cRjK/items/VDC3KW79"],"itemData":{"id":55,"type":"webpage","title":"46 días tomó Bitcoin en saltar de $6900 a $20000 en 2017, ¿Se repite la historia? – CRIPTO TENDENCIA","URL":"https://criptotendencia.com/2019/05/14/46-dias-tomo-bitcoin-en-saltar-de-6900-a-20000-en-2017-se-repite-la-historia/","accessed":{"date-parts":[["2019",5,18]]}}}],"schema":"https://github.com/citation-style-language/schema/raw/master/csl-citation.json"} </w:instrText>
      </w:r>
      <w:r>
        <w:rPr>
          <w:lang w:val="es-ES_tradnl"/>
        </w:rPr>
        <w:fldChar w:fldCharType="separate"/>
      </w:r>
      <w:r>
        <w:rPr>
          <w:noProof/>
          <w:lang w:val="es-ES_tradnl"/>
        </w:rPr>
        <w:t>[2]</w:t>
      </w:r>
      <w:r>
        <w:rPr>
          <w:lang w:val="es-ES_tradnl"/>
        </w:rPr>
        <w:fldChar w:fldCharType="end"/>
      </w:r>
      <w:r>
        <w:rPr>
          <w:lang w:val="es-ES_tradnl"/>
        </w:rPr>
        <w:t>.</w:t>
      </w:r>
    </w:p>
    <w:p w14:paraId="7693E5B7" w14:textId="77777777" w:rsidR="00853F25" w:rsidRDefault="00853F25" w:rsidP="008F3B7C">
      <w:pPr>
        <w:rPr>
          <w:lang w:val="es-ES_tradnl"/>
        </w:rPr>
      </w:pPr>
    </w:p>
    <w:p w14:paraId="29EC1FCD" w14:textId="7B42DD09" w:rsidR="0087220F" w:rsidRDefault="0087220F" w:rsidP="008F3B7C">
      <w:pPr>
        <w:rPr>
          <w:lang w:val="es-ES_tradnl"/>
        </w:rPr>
      </w:pPr>
      <w:r>
        <w:rPr>
          <w:lang w:val="es-ES_tradnl"/>
        </w:rPr>
        <w:t>Además de los aspectos técnicos que representa</w:t>
      </w:r>
      <w:r w:rsidR="00502726">
        <w:rPr>
          <w:lang w:val="es-ES_tradnl"/>
        </w:rPr>
        <w:t xml:space="preserve"> este concepto</w:t>
      </w:r>
      <w:r>
        <w:rPr>
          <w:lang w:val="es-ES_tradnl"/>
        </w:rPr>
        <w:t xml:space="preserve"> es una palabra</w:t>
      </w:r>
      <w:r w:rsidR="008F3B7C">
        <w:rPr>
          <w:lang w:val="es-ES_tradnl"/>
        </w:rPr>
        <w:t xml:space="preserve"> que está</w:t>
      </w:r>
      <w:r>
        <w:rPr>
          <w:lang w:val="es-ES_tradnl"/>
        </w:rPr>
        <w:t xml:space="preserve"> de moda </w:t>
      </w:r>
      <w:r w:rsidR="008F3B7C">
        <w:rPr>
          <w:lang w:val="es-ES_tradnl"/>
        </w:rPr>
        <w:t>en</w:t>
      </w:r>
      <w:r>
        <w:rPr>
          <w:lang w:val="es-ES_tradnl"/>
        </w:rPr>
        <w:t xml:space="preserve"> los últimos años</w:t>
      </w:r>
      <w:r w:rsidR="009056CF">
        <w:rPr>
          <w:lang w:val="es-ES_tradnl"/>
        </w:rPr>
        <w:t xml:space="preserve">. </w:t>
      </w:r>
      <w:r>
        <w:rPr>
          <w:lang w:val="es-ES_tradnl"/>
        </w:rPr>
        <w:t>Aunque b</w:t>
      </w:r>
      <w:r w:rsidRPr="0094773E">
        <w:rPr>
          <w:lang w:val="es-ES_tradnl"/>
        </w:rPr>
        <w:t>lockchain significa “cadena de bloques”, el propio nombre no deja muy claro qué es exactamente</w:t>
      </w:r>
      <w:r>
        <w:rPr>
          <w:lang w:val="es-ES_tradnl"/>
        </w:rPr>
        <w:t>.</w:t>
      </w:r>
      <w:r w:rsidRPr="0094773E">
        <w:rPr>
          <w:lang w:val="es-ES_tradnl"/>
        </w:rPr>
        <w:t xml:space="preserve"> </w:t>
      </w:r>
      <w:r w:rsidR="009056CF">
        <w:rPr>
          <w:lang w:val="es-ES_tradnl"/>
        </w:rPr>
        <w:t>Sin embargo, es un nuevo concepto en la informática que plantea una revolución en una gran cantidad de ámbitos de la vida cotidiana como por ejemplo la economía.</w:t>
      </w:r>
    </w:p>
    <w:p w14:paraId="3795CB1A" w14:textId="611A87EF" w:rsidR="009056CF" w:rsidRDefault="009056CF" w:rsidP="00A50F3B">
      <w:pPr>
        <w:pStyle w:val="Textoindependiente"/>
        <w:ind w:firstLine="0"/>
        <w:rPr>
          <w:lang w:val="es-ES_tradnl"/>
        </w:rPr>
      </w:pPr>
      <w:r>
        <w:rPr>
          <w:lang w:val="es-ES_tradnl"/>
        </w:rPr>
        <w:t xml:space="preserve">Uno de los principales objetivos de esta tecnología es eliminar a los intermediarios de las transacciones de dinero. Un ejemplo muy sencillo podría ser: </w:t>
      </w:r>
    </w:p>
    <w:p w14:paraId="40297AFF" w14:textId="77777777" w:rsidR="00502726" w:rsidRDefault="009056CF" w:rsidP="00A50F3B">
      <w:pPr>
        <w:pStyle w:val="Textoindependiente"/>
        <w:ind w:firstLine="0"/>
        <w:rPr>
          <w:lang w:val="es-ES_tradnl"/>
        </w:rPr>
      </w:pPr>
      <w:r>
        <w:rPr>
          <w:lang w:val="es-ES_tradnl"/>
        </w:rPr>
        <w:t>Una persona A, quiere enviar dinero a una persona B</w:t>
      </w:r>
      <w:r w:rsidR="00502726">
        <w:rPr>
          <w:lang w:val="es-ES_tradnl"/>
        </w:rPr>
        <w:t>;</w:t>
      </w:r>
      <w:r>
        <w:rPr>
          <w:lang w:val="es-ES_tradnl"/>
        </w:rPr>
        <w:t xml:space="preserve"> una de las soluciones más cómodas que existe a día de hoy sería </w:t>
      </w:r>
      <w:r w:rsidR="00502726">
        <w:rPr>
          <w:lang w:val="es-ES_tradnl"/>
        </w:rPr>
        <w:t>mediante</w:t>
      </w:r>
      <w:r>
        <w:rPr>
          <w:lang w:val="es-ES_tradnl"/>
        </w:rPr>
        <w:t xml:space="preserve"> una transferencia</w:t>
      </w:r>
      <w:r w:rsidR="00502726">
        <w:rPr>
          <w:lang w:val="es-ES_tradnl"/>
        </w:rPr>
        <w:t xml:space="preserve"> bancaria</w:t>
      </w:r>
      <w:r>
        <w:rPr>
          <w:lang w:val="es-ES_tradnl"/>
        </w:rPr>
        <w:t>. Sin embargo, para ello es necesario la intervención de terceros, en este caso los bancos</w:t>
      </w:r>
      <w:r w:rsidR="009023DC">
        <w:rPr>
          <w:lang w:val="es-ES_tradnl"/>
        </w:rPr>
        <w:t xml:space="preserve">, unas entidades centralizadas de las que se depende a la hora de realizar transacciones de </w:t>
      </w:r>
      <w:r w:rsidR="00502726">
        <w:rPr>
          <w:lang w:val="es-ES_tradnl"/>
        </w:rPr>
        <w:t>capital</w:t>
      </w:r>
      <w:r w:rsidR="009023DC">
        <w:rPr>
          <w:lang w:val="es-ES_tradnl"/>
        </w:rPr>
        <w:t xml:space="preserve"> de este tipo</w:t>
      </w:r>
      <w:r>
        <w:rPr>
          <w:lang w:val="es-ES_tradnl"/>
        </w:rPr>
        <w:t xml:space="preserve">. </w:t>
      </w:r>
    </w:p>
    <w:p w14:paraId="616FB824" w14:textId="69FC2FAE" w:rsidR="009023DC" w:rsidRDefault="009056CF" w:rsidP="00502726">
      <w:pPr>
        <w:pStyle w:val="Textoindependiente"/>
        <w:ind w:firstLine="0"/>
        <w:rPr>
          <w:lang w:val="es-ES_tradnl"/>
        </w:rPr>
      </w:pPr>
      <w:r>
        <w:rPr>
          <w:lang w:val="es-ES_tradnl"/>
        </w:rPr>
        <w:t xml:space="preserve">Esta gestión necesariamente cuenta con </w:t>
      </w:r>
      <w:r w:rsidR="00181C18">
        <w:rPr>
          <w:lang w:val="es-ES_tradnl"/>
        </w:rPr>
        <w:t>roles</w:t>
      </w:r>
      <w:r>
        <w:rPr>
          <w:lang w:val="es-ES_tradnl"/>
        </w:rPr>
        <w:t xml:space="preserve"> que podrían no aparecer en caso de que </w:t>
      </w:r>
      <w:r w:rsidR="00502726">
        <w:rPr>
          <w:lang w:val="es-ES_tradnl"/>
        </w:rPr>
        <w:t xml:space="preserve">esta operación </w:t>
      </w:r>
      <w:r>
        <w:rPr>
          <w:lang w:val="es-ES_tradnl"/>
        </w:rPr>
        <w:t>se hubiera llevado a cabo a través de una cadena de bloques</w:t>
      </w:r>
      <w:r w:rsidR="009023DC">
        <w:rPr>
          <w:lang w:val="es-ES_tradnl"/>
        </w:rPr>
        <w:t xml:space="preserve">, en donde se eliminan los intermediarios y </w:t>
      </w:r>
      <w:r w:rsidR="00270A8B">
        <w:rPr>
          <w:lang w:val="es-ES_tradnl"/>
        </w:rPr>
        <w:t>se descentraliza</w:t>
      </w:r>
      <w:r w:rsidR="009023DC">
        <w:rPr>
          <w:lang w:val="es-ES_tradnl"/>
        </w:rPr>
        <w:t xml:space="preserve"> la gestión.</w:t>
      </w:r>
      <w:r w:rsidR="00270A8B">
        <w:rPr>
          <w:lang w:val="es-ES_tradnl"/>
        </w:rPr>
        <w:t xml:space="preserve"> Aplicando estas operaciones en</w:t>
      </w:r>
      <w:r w:rsidR="00502726">
        <w:rPr>
          <w:lang w:val="es-ES_tradnl"/>
        </w:rPr>
        <w:t xml:space="preserve"> una</w:t>
      </w:r>
      <w:r w:rsidR="00270A8B">
        <w:rPr>
          <w:lang w:val="es-ES_tradnl"/>
        </w:rPr>
        <w:t xml:space="preserve"> </w:t>
      </w:r>
      <w:r w:rsidR="00270A8B" w:rsidRPr="00270A8B">
        <w:rPr>
          <w:i/>
          <w:lang w:val="es-ES_tradnl"/>
        </w:rPr>
        <w:t>blockchain</w:t>
      </w:r>
      <w:r w:rsidR="00270A8B">
        <w:rPr>
          <w:lang w:val="es-ES_tradnl"/>
        </w:rPr>
        <w:t xml:space="preserve"> provoca que el control del proceso sea de los usuarios y no de entidades externas.</w:t>
      </w:r>
    </w:p>
    <w:p w14:paraId="0ABE05F9" w14:textId="77777777" w:rsidR="00853F25" w:rsidRDefault="00853F25" w:rsidP="00502726">
      <w:pPr>
        <w:pStyle w:val="Textoindependiente"/>
        <w:ind w:firstLine="0"/>
        <w:rPr>
          <w:lang w:val="es-ES_tradnl"/>
        </w:rPr>
      </w:pPr>
    </w:p>
    <w:p w14:paraId="5D508ED1" w14:textId="17BEB27F" w:rsidR="00853F25" w:rsidRDefault="00887C9B" w:rsidP="00853F25">
      <w:pPr>
        <w:pStyle w:val="Textoindependiente"/>
        <w:rPr>
          <w:lang w:val="es-ES_tradnl"/>
        </w:rPr>
      </w:pPr>
      <w:r>
        <w:rPr>
          <w:lang w:val="es-ES_tradnl"/>
        </w:rPr>
        <w:t xml:space="preserve">Se podría </w:t>
      </w:r>
      <w:r w:rsidR="00ED1658">
        <w:rPr>
          <w:lang w:val="es-ES_tradnl"/>
        </w:rPr>
        <w:t>entender</w:t>
      </w:r>
      <w:r>
        <w:rPr>
          <w:lang w:val="es-ES_tradnl"/>
        </w:rPr>
        <w:t xml:space="preserve"> de manera resumida y sencilla como una enorme base de datos o libro de cuentas en el que todos los registros están entrelazados entre sí y cifrados para mantener la seguridad y privacidad de las transacciones así como la identidad de los propios usuarios que participan en ellas. </w:t>
      </w:r>
      <w:r w:rsidR="00ED1658">
        <w:rPr>
          <w:lang w:val="es-ES_tradnl"/>
        </w:rPr>
        <w:t xml:space="preserve">Para que todo este sistema sea estable, fiable y funcione correctamente </w:t>
      </w:r>
      <w:r w:rsidR="00581B54">
        <w:rPr>
          <w:lang w:val="es-ES_tradnl"/>
        </w:rPr>
        <w:t xml:space="preserve">necesita una red P2P de nodos comunicados entre ellos. Todos estos nodos contienen la misma </w:t>
      </w:r>
      <w:r w:rsidR="00581B54" w:rsidRPr="00581B54">
        <w:rPr>
          <w:i/>
          <w:lang w:val="es-ES_tradnl"/>
        </w:rPr>
        <w:t>blockchain</w:t>
      </w:r>
      <w:r w:rsidR="00257FAF">
        <w:rPr>
          <w:lang w:val="es-ES_tradnl"/>
        </w:rPr>
        <w:t>, de manera que los bloques que se añaden a la cadena quedan registrados de forma permanente en ella y no pueden ser modificados.</w:t>
      </w:r>
      <w:r w:rsidR="00C33D92">
        <w:rPr>
          <w:lang w:val="es-ES_tradnl"/>
        </w:rPr>
        <w:t xml:space="preserve"> Cada vez que se crea un bloque válido nuevo se añade a la </w:t>
      </w:r>
      <w:r w:rsidR="00C33D92">
        <w:rPr>
          <w:lang w:val="es-ES_tradnl"/>
        </w:rPr>
        <w:lastRenderedPageBreak/>
        <w:t>cadena y se sincroniza con el resto de nodos</w:t>
      </w:r>
      <w:r w:rsidR="00853F25">
        <w:rPr>
          <w:lang w:val="es-ES_tradnl"/>
        </w:rPr>
        <w:t xml:space="preserve"> que comprueban la validez del mismo. Al depender todos los bloques del anterior se garantiza la seguridad ante un intento de fraude por parte de algún nodo, ya que el resto de nodos no aceptarían el nuevo bloque. </w:t>
      </w:r>
    </w:p>
    <w:p w14:paraId="1796CDA2" w14:textId="4A321FE7" w:rsidR="00887C9B" w:rsidRDefault="00853F25" w:rsidP="00853F25">
      <w:pPr>
        <w:pStyle w:val="Textoindependiente"/>
        <w:rPr>
          <w:lang w:val="es-ES_tradnl"/>
        </w:rPr>
      </w:pPr>
      <w:r>
        <w:rPr>
          <w:lang w:val="es-ES_tradnl"/>
        </w:rPr>
        <w:t xml:space="preserve">Sin embargo, las transacciones de dinero no son el único ámbito donde puede aplicarse el </w:t>
      </w:r>
      <w:r w:rsidRPr="00853F25">
        <w:rPr>
          <w:i/>
          <w:lang w:val="es-ES_tradnl"/>
        </w:rPr>
        <w:t>blockchain</w:t>
      </w:r>
      <w:r w:rsidR="00A44B40">
        <w:rPr>
          <w:i/>
          <w:lang w:val="es-ES_tradnl"/>
        </w:rPr>
        <w:t>.</w:t>
      </w:r>
      <w:r>
        <w:rPr>
          <w:lang w:val="es-ES_tradnl"/>
        </w:rPr>
        <w:t xml:space="preserve"> </w:t>
      </w:r>
      <w:r w:rsidR="00A44B40">
        <w:rPr>
          <w:lang w:val="es-ES_tradnl"/>
        </w:rPr>
        <w:t>L</w:t>
      </w:r>
      <w:r>
        <w:rPr>
          <w:lang w:val="es-ES_tradnl"/>
        </w:rPr>
        <w:t xml:space="preserve">a red Ethereum propone una solución en la que las transacciones pueden ser </w:t>
      </w:r>
      <w:r w:rsidRPr="00853F25">
        <w:rPr>
          <w:i/>
          <w:lang w:val="es-ES_tradnl"/>
        </w:rPr>
        <w:t>Smart contracts</w:t>
      </w:r>
      <w:r>
        <w:rPr>
          <w:lang w:val="es-ES_tradnl"/>
        </w:rPr>
        <w:t xml:space="preserve"> o contratos inteligentes, que permiten definir transacciones de distintos tipos</w:t>
      </w:r>
      <w:r w:rsidR="0048277B">
        <w:rPr>
          <w:lang w:val="es-ES_tradnl"/>
        </w:rPr>
        <w:t xml:space="preserve"> sustituyendo productos y servicios que dependen de terceros.</w:t>
      </w:r>
    </w:p>
    <w:p w14:paraId="54DC95D8" w14:textId="3718168A" w:rsidR="003935DB" w:rsidRDefault="00937403" w:rsidP="003935DB">
      <w:pPr>
        <w:pStyle w:val="Textoindependiente"/>
        <w:rPr>
          <w:lang w:val="es-ES_tradnl"/>
        </w:rPr>
      </w:pPr>
      <w:r>
        <w:rPr>
          <w:lang w:val="es-ES_tradnl"/>
        </w:rPr>
        <w:t xml:space="preserve">Desde </w:t>
      </w:r>
      <w:r w:rsidR="003935DB">
        <w:rPr>
          <w:lang w:val="es-ES_tradnl"/>
        </w:rPr>
        <w:t>el 2017</w:t>
      </w:r>
      <w:r>
        <w:rPr>
          <w:lang w:val="es-ES_tradnl"/>
        </w:rPr>
        <w:t xml:space="preserve"> </w:t>
      </w:r>
      <w:r w:rsidR="005A71F3">
        <w:rPr>
          <w:lang w:val="es-ES_tradnl"/>
        </w:rPr>
        <w:t>la investigación de esta tecnología</w:t>
      </w:r>
      <w:r w:rsidR="003935DB">
        <w:rPr>
          <w:lang w:val="es-ES_tradnl"/>
        </w:rPr>
        <w:t xml:space="preserve"> ha ido incrementando progresivamente</w:t>
      </w:r>
      <w:r w:rsidR="005A71F3">
        <w:rPr>
          <w:lang w:val="es-ES_tradnl"/>
        </w:rPr>
        <w:t xml:space="preserve"> y </w:t>
      </w:r>
      <w:r w:rsidR="003935DB">
        <w:rPr>
          <w:lang w:val="es-ES_tradnl"/>
        </w:rPr>
        <w:t>ya está presente en una gran cantidad de proyectos de diferentes ámbitos</w:t>
      </w:r>
      <w:r w:rsidR="00A44B40">
        <w:rPr>
          <w:lang w:val="es-ES_tradnl"/>
        </w:rPr>
        <w:t xml:space="preserve">. Estos </w:t>
      </w:r>
      <w:r w:rsidR="00A44B40" w:rsidRPr="00A44B40">
        <w:rPr>
          <w:i/>
          <w:lang w:val="es-ES_tradnl"/>
        </w:rPr>
        <w:t>Smart contracts</w:t>
      </w:r>
      <w:r w:rsidR="00A44B40">
        <w:rPr>
          <w:lang w:val="es-ES_tradnl"/>
        </w:rPr>
        <w:t xml:space="preserve"> ofrecen soluciones útiles a día de hoy y ya se están usando en múltiples ámbitos con diferentes objetivos</w:t>
      </w:r>
      <w:r w:rsidR="00CB794E">
        <w:rPr>
          <w:lang w:val="es-ES_tradnl"/>
        </w:rPr>
        <w:t>:</w:t>
      </w:r>
      <w:r w:rsidR="003935DB">
        <w:rPr>
          <w:lang w:val="es-ES_tradnl"/>
        </w:rPr>
        <w:t xml:space="preserve"> </w:t>
      </w:r>
    </w:p>
    <w:p w14:paraId="0A6F38E9" w14:textId="095B2820" w:rsidR="003935DB" w:rsidRDefault="003935DB" w:rsidP="003935DB">
      <w:pPr>
        <w:pStyle w:val="Textoindependiente"/>
        <w:numPr>
          <w:ilvl w:val="0"/>
          <w:numId w:val="33"/>
        </w:numPr>
        <w:rPr>
          <w:lang w:val="es-ES_tradnl"/>
        </w:rPr>
      </w:pPr>
      <w:r>
        <w:rPr>
          <w:lang w:val="es-ES_tradnl"/>
        </w:rPr>
        <w:t xml:space="preserve">El gobierno japonés cuenta con un proyecto basado en registros de propiedad a través de </w:t>
      </w:r>
      <w:r w:rsidRPr="003935DB">
        <w:rPr>
          <w:i/>
          <w:lang w:val="es-ES_tradnl"/>
        </w:rPr>
        <w:t>blockchain</w:t>
      </w:r>
      <w:r>
        <w:rPr>
          <w:i/>
          <w:lang w:val="es-ES_tradnl"/>
        </w:rPr>
        <w:t xml:space="preserve"> </w:t>
      </w:r>
      <w:r w:rsidRPr="003935DB">
        <w:rPr>
          <w:lang w:val="es-ES_tradnl"/>
        </w:rPr>
        <w:fldChar w:fldCharType="begin"/>
      </w:r>
      <w:r w:rsidRPr="003935DB">
        <w:rPr>
          <w:lang w:val="es-ES_tradnl"/>
        </w:rPr>
        <w:instrText xml:space="preserve"> ADDIN ZOTERO_ITEM CSL_CITATION {"citationID":"6cKq7x84","properties":{"formattedCitation":"[3]","plainCitation":"[3]","noteIndex":0},"citationItems":[{"id":58,"uris":["http://zotero.org/users/local/uCH1cRjK/items/DXPFJ9YY"],"uri":["http://zotero.org/users/local/uCH1cRjK/items/DXPFJ9YY"],"itemData":{"id":58,"type":"webpage","title":"Gobierno japonés reinventará su registro de propiedades con blockchain","container-title":"CriptoNoticias - Bitcoin, blockchains y criptomonedas","abstract":"El gobierno de Japón utlizará la tecnología blockchain para mejorar, unificar y gestionar los registros de propiedad y tierras. La medida administrará datos de más de 200 millones de parcelas en el país, con un 33% pendiente de actualización desde hace medio siglo, según el Ministerio de Justicia.","URL":"https://www.criptonoticias.com/aplicaciones/gobierno-japones-reinventara-registro-propiedades-blockchain/","language":"es","issued":{"date-parts":[["2017",6,23]]},"accessed":{"date-parts":[["2019",5,18]]}}}],"schema":"https://github.com/citation-style-language/schema/raw/master/csl-citation.json"} </w:instrText>
      </w:r>
      <w:r w:rsidRPr="003935DB">
        <w:rPr>
          <w:lang w:val="es-ES_tradnl"/>
        </w:rPr>
        <w:fldChar w:fldCharType="separate"/>
      </w:r>
      <w:r w:rsidRPr="003935DB">
        <w:rPr>
          <w:noProof/>
          <w:lang w:val="es-ES_tradnl"/>
        </w:rPr>
        <w:t>[3]</w:t>
      </w:r>
      <w:r w:rsidRPr="003935DB">
        <w:rPr>
          <w:lang w:val="es-ES_tradnl"/>
        </w:rPr>
        <w:fldChar w:fldCharType="end"/>
      </w:r>
      <w:r w:rsidRPr="003935DB">
        <w:rPr>
          <w:lang w:val="es-ES_tradnl"/>
        </w:rPr>
        <w:t>.</w:t>
      </w:r>
    </w:p>
    <w:p w14:paraId="31CB23B3" w14:textId="092FAF78" w:rsidR="003935DB" w:rsidRDefault="003935DB" w:rsidP="003935DB">
      <w:pPr>
        <w:pStyle w:val="Textoindependiente"/>
        <w:numPr>
          <w:ilvl w:val="0"/>
          <w:numId w:val="33"/>
        </w:numPr>
        <w:rPr>
          <w:lang w:val="es-ES_tradnl"/>
        </w:rPr>
      </w:pPr>
      <w:r>
        <w:rPr>
          <w:lang w:val="es-ES_tradnl"/>
        </w:rPr>
        <w:t xml:space="preserve">La conocida aplicación </w:t>
      </w:r>
      <w:proofErr w:type="spellStart"/>
      <w:r>
        <w:rPr>
          <w:lang w:val="es-ES_tradnl"/>
        </w:rPr>
        <w:t>Spotify</w:t>
      </w:r>
      <w:proofErr w:type="spellEnd"/>
      <w:r>
        <w:rPr>
          <w:lang w:val="es-ES_tradnl"/>
        </w:rPr>
        <w:t xml:space="preserve"> compró</w:t>
      </w:r>
      <w:r w:rsidR="00CB794E">
        <w:rPr>
          <w:lang w:val="es-ES_tradnl"/>
        </w:rPr>
        <w:t xml:space="preserve"> en 2017</w:t>
      </w:r>
      <w:r>
        <w:rPr>
          <w:lang w:val="es-ES_tradnl"/>
        </w:rPr>
        <w:t xml:space="preserve"> una empresa especializada en esta tecnología para abordar una solución en la gestión de pagos</w:t>
      </w:r>
      <w:r w:rsidR="005C1D71">
        <w:rPr>
          <w:lang w:val="es-ES_tradnl"/>
        </w:rPr>
        <w:t xml:space="preserve"> y autorías</w:t>
      </w:r>
      <w:r>
        <w:rPr>
          <w:lang w:val="es-ES_tradnl"/>
        </w:rPr>
        <w:t xml:space="preserve"> de su plataforma </w:t>
      </w:r>
      <w:r>
        <w:rPr>
          <w:lang w:val="es-ES_tradnl"/>
        </w:rPr>
        <w:fldChar w:fldCharType="begin"/>
      </w:r>
      <w:r>
        <w:rPr>
          <w:lang w:val="es-ES_tradnl"/>
        </w:rPr>
        <w:instrText xml:space="preserve"> ADDIN ZOTERO_ITEM CSL_CITATION {"citationID":"SFsUQC6D","properties":{"formattedCitation":"[4]","plainCitation":"[4]","noteIndex":0},"citationItems":[{"id":56,"uris":["http://zotero.org/users/local/uCH1cRjK/items/Q66SBT3K"],"uri":["http://zotero.org/users/local/uCH1cRjK/items/Q66SBT3K"],"itemData":{"id":56,"type":"webpage","title":"Spotify sí que cree en blockchain: así funciona Mediachain, la empresa que acaba de comprar","container-title":"Xataka","abstract":"La revolución bitcoin, dicen, no está en bitcoin, sino más bien en su pilar fundamental, la cadena de bloques o blockchain. Esta tecnología subyacente es la que está siendo de hecho aprovechada por entidades financieras y por e...","URL":"https://www.xataka.com/empresas-y-economia/spotify-si-que-cree-en-blockchain-asi-funciona-mediachain-la-empresa-que-acaba-de-comprar","title-short":"Spotify sí que cree en blockchain","language":"es","author":[{"family":"Pastor","given":"Javier"}],"issued":{"date-parts":[["2017",5,8]]},"accessed":{"date-parts":[["2019",5,18]]}}}],"schema":"https://github.com/citation-style-language/schema/raw/master/csl-citation.json"} </w:instrText>
      </w:r>
      <w:r>
        <w:rPr>
          <w:lang w:val="es-ES_tradnl"/>
        </w:rPr>
        <w:fldChar w:fldCharType="separate"/>
      </w:r>
      <w:r>
        <w:rPr>
          <w:noProof/>
          <w:lang w:val="es-ES_tradnl"/>
        </w:rPr>
        <w:t>[4]</w:t>
      </w:r>
      <w:r>
        <w:rPr>
          <w:lang w:val="es-ES_tradnl"/>
        </w:rPr>
        <w:fldChar w:fldCharType="end"/>
      </w:r>
      <w:r>
        <w:rPr>
          <w:lang w:val="es-ES_tradnl"/>
        </w:rPr>
        <w:t>.</w:t>
      </w:r>
    </w:p>
    <w:p w14:paraId="1A1B272C" w14:textId="17B13610" w:rsidR="003935DB" w:rsidRDefault="003935DB" w:rsidP="003935DB">
      <w:pPr>
        <w:pStyle w:val="Textoindependiente"/>
        <w:numPr>
          <w:ilvl w:val="0"/>
          <w:numId w:val="33"/>
        </w:numPr>
        <w:rPr>
          <w:lang w:val="es-ES_tradnl"/>
        </w:rPr>
      </w:pPr>
      <w:r>
        <w:rPr>
          <w:lang w:val="es-ES_tradnl"/>
        </w:rPr>
        <w:t>En sanidad, la mayoría de tecnólogos y profesionales de la salud ven en las cadenas de bloques la opción ideal para registrar historiales médicos</w:t>
      </w:r>
      <w:r w:rsidR="00CB794E">
        <w:rPr>
          <w:lang w:val="es-ES_tradnl"/>
        </w:rPr>
        <w:t xml:space="preserve"> de una manera segura y confidencial </w:t>
      </w:r>
      <w:r w:rsidR="00CB794E">
        <w:rPr>
          <w:lang w:val="es-ES_tradnl"/>
        </w:rPr>
        <w:fldChar w:fldCharType="begin"/>
      </w:r>
      <w:r w:rsidR="00CB794E">
        <w:rPr>
          <w:lang w:val="es-ES_tradnl"/>
        </w:rPr>
        <w:instrText xml:space="preserve"> ADDIN ZOTERO_ITEM CSL_CITATION {"citationID":"2OLC0nxl","properties":{"formattedCitation":"[5]","plainCitation":"[5]","noteIndex":0},"citationItems":[{"id":60,"uris":["http://zotero.org/users/local/uCH1cRjK/items/C96XJIMV"],"uri":["http://zotero.org/users/local/uCH1cRjK/items/C96XJIMV"],"itemData":{"id":60,"type":"webpage","title":"Blockchain technology will revolutionize medical records—just not anytime soon","container-title":"MIT Technology Review","abstract":"Decentralized databases promise to revolutionize medical records, but not until the health-care industry buys in to the idea and gets to work.","URL":"https://www.technologyreview.com/s/608821/who-will-build-the-health-care-blockchain/","language":"en-US","author":[{"family":"Orcutt","given":"Mike"}],"accessed":{"date-parts":[["2019",5,18]]}}}],"schema":"https://github.com/citation-style-language/schema/raw/master/csl-citation.json"} </w:instrText>
      </w:r>
      <w:r w:rsidR="00CB794E">
        <w:rPr>
          <w:lang w:val="es-ES_tradnl"/>
        </w:rPr>
        <w:fldChar w:fldCharType="separate"/>
      </w:r>
      <w:r w:rsidR="00CB794E">
        <w:rPr>
          <w:noProof/>
          <w:lang w:val="es-ES_tradnl"/>
        </w:rPr>
        <w:t>[5]</w:t>
      </w:r>
      <w:r w:rsidR="00CB794E">
        <w:rPr>
          <w:lang w:val="es-ES_tradnl"/>
        </w:rPr>
        <w:fldChar w:fldCharType="end"/>
      </w:r>
      <w:r w:rsidR="00CB794E">
        <w:rPr>
          <w:lang w:val="es-ES_tradnl"/>
        </w:rPr>
        <w:t>.</w:t>
      </w:r>
    </w:p>
    <w:p w14:paraId="22BFA66D" w14:textId="43D3C005" w:rsidR="003935DB" w:rsidRPr="00CF3D69" w:rsidRDefault="00A44B40" w:rsidP="00CF3D69">
      <w:pPr>
        <w:pStyle w:val="Textoindependiente"/>
        <w:numPr>
          <w:ilvl w:val="0"/>
          <w:numId w:val="33"/>
        </w:numPr>
        <w:rPr>
          <w:ins w:id="27" w:author="Pablo Blanco Peris" w:date="2019-05-15T11:30:00Z"/>
          <w:lang w:val="es-ES_tradnl"/>
        </w:rPr>
      </w:pPr>
      <w:r>
        <w:rPr>
          <w:lang w:val="es-ES_tradnl"/>
        </w:rPr>
        <w:t xml:space="preserve">En servicios públicos y gubernamentales, </w:t>
      </w:r>
      <w:r w:rsidR="008E3FDA">
        <w:rPr>
          <w:lang w:val="es-ES_tradnl"/>
        </w:rPr>
        <w:t xml:space="preserve">ya existen plataformas </w:t>
      </w:r>
      <w:r w:rsidR="008E3FDA" w:rsidRPr="008E3FDA">
        <w:rPr>
          <w:i/>
          <w:lang w:val="es-ES_tradnl"/>
        </w:rPr>
        <w:t>blockchain</w:t>
      </w:r>
      <w:r w:rsidR="008E3FDA">
        <w:rPr>
          <w:lang w:val="es-ES_tradnl"/>
        </w:rPr>
        <w:t xml:space="preserve"> orientadas a </w:t>
      </w:r>
      <w:r>
        <w:rPr>
          <w:lang w:val="es-ES_tradnl"/>
        </w:rPr>
        <w:t xml:space="preserve">contabilizar los votos en unas elecciones </w:t>
      </w:r>
      <w:r w:rsidR="008E3FDA">
        <w:rPr>
          <w:lang w:val="es-ES_tradnl"/>
        </w:rPr>
        <w:t xml:space="preserve">presidenciales </w:t>
      </w:r>
      <w:r>
        <w:rPr>
          <w:lang w:val="es-ES_tradnl"/>
        </w:rPr>
        <w:t>de manera transparente y evitando fraudes</w:t>
      </w:r>
      <w:r w:rsidR="008E3FDA">
        <w:rPr>
          <w:lang w:val="es-ES_tradnl"/>
        </w:rPr>
        <w:t xml:space="preserve"> </w:t>
      </w:r>
      <w:r w:rsidR="008E3FDA">
        <w:rPr>
          <w:lang w:val="es-ES_tradnl"/>
        </w:rPr>
        <w:fldChar w:fldCharType="begin"/>
      </w:r>
      <w:r w:rsidR="008E3FDA">
        <w:rPr>
          <w:lang w:val="es-ES_tradnl"/>
        </w:rPr>
        <w:instrText xml:space="preserve"> ADDIN ZOTERO_ITEM CSL_CITATION {"citationID":"4VSDMMAh","properties":{"formattedCitation":"[6]","plainCitation":"[6]","noteIndex":0},"citationItems":[{"id":64,"uris":["http://zotero.org/users/local/uCH1cRjK/items/2CA7CH99"],"uri":["http://zotero.org/users/local/uCH1cRjK/items/2CA7CH99"],"itemData":{"id":64,"type":"webpage","title":"Transparencia electoral: 5 plataformas blockchain para votaciones","container-title":"CriptoNoticias - Bitcoin, blockchains y criptomonedas","abstract":"2018 es un año con más de diez elecciones presidenciales o del Senado en todo el mundo, procesos en los que la confianza y la transparencia son esenciales. ¿Existe confianza en los mecanismos electorales actuales alrededor del mundo? ¿Qué mecanismos electorales blockchain pueden ayudar hoy día?","URL":"https://www.criptonoticias.com/colecciones/transparencia-electoral-5-plataformas-blockchain-para-votaciones/","title-short":"Transparencia electoral","language":"es","issued":{"date-parts":[["2018",5,6]]},"accessed":{"date-parts":[["2019",5,18]]}}}],"schema":"https://github.com/citation-style-language/schema/raw/master/csl-citation.json"} </w:instrText>
      </w:r>
      <w:r w:rsidR="008E3FDA">
        <w:rPr>
          <w:lang w:val="es-ES_tradnl"/>
        </w:rPr>
        <w:fldChar w:fldCharType="separate"/>
      </w:r>
      <w:r w:rsidR="008E3FDA">
        <w:rPr>
          <w:noProof/>
          <w:lang w:val="es-ES_tradnl"/>
        </w:rPr>
        <w:t>[6]</w:t>
      </w:r>
      <w:r w:rsidR="008E3FDA">
        <w:rPr>
          <w:lang w:val="es-ES_tradnl"/>
        </w:rPr>
        <w:fldChar w:fldCharType="end"/>
      </w:r>
      <w:r>
        <w:rPr>
          <w:lang w:val="es-ES_tradnl"/>
        </w:rPr>
        <w:t>.</w:t>
      </w:r>
    </w:p>
    <w:p w14:paraId="7621C34F" w14:textId="77777777" w:rsidR="0087220F" w:rsidRDefault="0087220F">
      <w:pPr>
        <w:rPr>
          <w:lang w:val="es-ES_tradnl"/>
        </w:rPr>
      </w:pPr>
    </w:p>
    <w:p w14:paraId="4ACB4B1D" w14:textId="77777777" w:rsidR="008E1D78" w:rsidRDefault="008E1D78">
      <w:pPr>
        <w:rPr>
          <w:lang w:val="es-ES_tradnl"/>
        </w:rPr>
      </w:pPr>
    </w:p>
    <w:p w14:paraId="564C42AF" w14:textId="05D2E2FA" w:rsidR="0066576C" w:rsidRDefault="00AF0994" w:rsidP="005215E3">
      <w:pPr>
        <w:rPr>
          <w:lang w:val="es-ES_tradnl"/>
        </w:rPr>
      </w:pPr>
      <w:r>
        <w:rPr>
          <w:lang w:val="es-ES_tradnl"/>
        </w:rPr>
        <w:t>El objetivo principal de este trabajo</w:t>
      </w:r>
      <w:ins w:id="28" w:author="Pablo Blanco Peris" w:date="2019-05-09T14:57:00Z">
        <w:r w:rsidR="00F5131B">
          <w:rPr>
            <w:lang w:val="es-ES_tradnl"/>
          </w:rPr>
          <w:t xml:space="preserve"> </w:t>
        </w:r>
      </w:ins>
      <w:r>
        <w:rPr>
          <w:lang w:val="es-ES_tradnl"/>
        </w:rPr>
        <w:t xml:space="preserve">es </w:t>
      </w:r>
      <w:r w:rsidR="00377EE3">
        <w:rPr>
          <w:lang w:val="es-ES_tradnl"/>
        </w:rPr>
        <w:t xml:space="preserve">combinar distintas tecnologías punteras actuales para desarrollar un proyecto </w:t>
      </w:r>
      <w:r w:rsidR="00F5131B">
        <w:rPr>
          <w:lang w:val="es-ES_tradnl"/>
        </w:rPr>
        <w:t>ú</w:t>
      </w:r>
      <w:ins w:id="29" w:author="Pablo Blanco Peris" w:date="2019-05-09T14:57:00Z">
        <w:r w:rsidR="00F5131B">
          <w:rPr>
            <w:lang w:val="es-ES_tradnl"/>
          </w:rPr>
          <w:t xml:space="preserve">til y estable </w:t>
        </w:r>
      </w:ins>
      <w:r w:rsidR="00F5131B">
        <w:rPr>
          <w:lang w:val="es-ES_tradnl"/>
        </w:rPr>
        <w:t>que propone</w:t>
      </w:r>
      <w:r w:rsidR="00377EE3">
        <w:rPr>
          <w:lang w:val="es-ES_tradnl"/>
        </w:rPr>
        <w:t xml:space="preserve"> una solución de negocio </w:t>
      </w:r>
      <w:r w:rsidR="00F5131B">
        <w:rPr>
          <w:lang w:val="es-ES_tradnl"/>
        </w:rPr>
        <w:t>que puede ser utilizada a día de hoy</w:t>
      </w:r>
      <w:r w:rsidR="000E7E99">
        <w:rPr>
          <w:lang w:val="es-ES_tradnl"/>
        </w:rPr>
        <w:t xml:space="preserve"> en un ámbito concreto</w:t>
      </w:r>
      <w:r w:rsidR="00F5131B">
        <w:rPr>
          <w:lang w:val="es-ES_tradnl"/>
        </w:rPr>
        <w:t>.</w:t>
      </w:r>
      <w:r w:rsidR="0066576C">
        <w:rPr>
          <w:lang w:val="es-ES_tradnl"/>
        </w:rPr>
        <w:t xml:space="preserve"> </w:t>
      </w:r>
    </w:p>
    <w:p w14:paraId="734C4383" w14:textId="77777777" w:rsidR="003E4221" w:rsidRDefault="003E4221" w:rsidP="008E1D78">
      <w:pPr>
        <w:ind w:firstLine="0"/>
        <w:rPr>
          <w:lang w:val="es-ES_tradnl"/>
        </w:rPr>
      </w:pPr>
    </w:p>
    <w:p w14:paraId="59CD6368" w14:textId="10B6974B" w:rsidR="00B0255C" w:rsidRDefault="003E4221" w:rsidP="008E1D78">
      <w:pPr>
        <w:ind w:firstLine="0"/>
        <w:rPr>
          <w:lang w:val="es-ES_tradnl"/>
        </w:rPr>
      </w:pPr>
      <w:r>
        <w:rPr>
          <w:lang w:val="es-ES_tradnl"/>
        </w:rPr>
        <w:t xml:space="preserve">El resultado </w:t>
      </w:r>
      <w:r w:rsidR="0066576C">
        <w:rPr>
          <w:lang w:val="es-ES_tradnl"/>
        </w:rPr>
        <w:t xml:space="preserve">que </w:t>
      </w:r>
      <w:r w:rsidR="005215E3">
        <w:rPr>
          <w:lang w:val="es-ES_tradnl"/>
        </w:rPr>
        <w:t xml:space="preserve">se </w:t>
      </w:r>
      <w:r w:rsidR="0066576C">
        <w:rPr>
          <w:lang w:val="es-ES_tradnl"/>
        </w:rPr>
        <w:t xml:space="preserve">presenta </w:t>
      </w:r>
      <w:r w:rsidR="005215E3">
        <w:rPr>
          <w:lang w:val="es-ES_tradnl"/>
        </w:rPr>
        <w:t xml:space="preserve">en </w:t>
      </w:r>
      <w:r w:rsidR="0066576C">
        <w:rPr>
          <w:lang w:val="es-ES_tradnl"/>
        </w:rPr>
        <w:t>e</w:t>
      </w:r>
      <w:r w:rsidR="005215E3">
        <w:rPr>
          <w:lang w:val="es-ES_tradnl"/>
        </w:rPr>
        <w:t xml:space="preserve">ste proyecto </w:t>
      </w:r>
      <w:r w:rsidR="008E1D78">
        <w:rPr>
          <w:lang w:val="es-ES_tradnl"/>
        </w:rPr>
        <w:t>implementa una</w:t>
      </w:r>
      <w:r w:rsidR="00C026B1">
        <w:rPr>
          <w:lang w:val="es-ES_tradnl"/>
        </w:rPr>
        <w:t xml:space="preserve"> plataforma completa que proporciona</w:t>
      </w:r>
      <w:r w:rsidR="00F74D3C">
        <w:rPr>
          <w:lang w:val="es-ES_tradnl"/>
        </w:rPr>
        <w:t xml:space="preserve"> un servicio de alquiler de coches</w:t>
      </w:r>
      <w:r w:rsidR="005215E3">
        <w:rPr>
          <w:lang w:val="es-ES_tradnl"/>
        </w:rPr>
        <w:t>. A</w:t>
      </w:r>
      <w:r w:rsidR="00F74D3C">
        <w:rPr>
          <w:lang w:val="es-ES_tradnl"/>
        </w:rPr>
        <w:t xml:space="preserve"> través de </w:t>
      </w:r>
      <w:r w:rsidR="008E1D78">
        <w:rPr>
          <w:lang w:val="es-ES_tradnl"/>
        </w:rPr>
        <w:t xml:space="preserve">un </w:t>
      </w:r>
      <w:r w:rsidR="008E1D78" w:rsidRPr="003A098F">
        <w:rPr>
          <w:i/>
          <w:lang w:val="es-ES_tradnl"/>
        </w:rPr>
        <w:t>Smart contract</w:t>
      </w:r>
      <w:r w:rsidR="008E1D78">
        <w:rPr>
          <w:lang w:val="es-ES_tradnl"/>
        </w:rPr>
        <w:t xml:space="preserve"> dentro de la red </w:t>
      </w:r>
      <w:r w:rsidR="008E1D78" w:rsidRPr="003A098F">
        <w:rPr>
          <w:i/>
          <w:lang w:val="es-ES_tradnl"/>
        </w:rPr>
        <w:lastRenderedPageBreak/>
        <w:t>blockchain</w:t>
      </w:r>
      <w:r w:rsidR="008E1D78">
        <w:rPr>
          <w:lang w:val="es-ES_tradnl"/>
        </w:rPr>
        <w:t xml:space="preserve"> Ethereum </w:t>
      </w:r>
      <w:r w:rsidR="005215E3">
        <w:rPr>
          <w:lang w:val="es-ES_tradnl"/>
        </w:rPr>
        <w:fldChar w:fldCharType="begin"/>
      </w:r>
      <w:r w:rsidR="005215E3">
        <w:rPr>
          <w:lang w:val="es-ES_tradnl"/>
        </w:rPr>
        <w:instrText xml:space="preserve"> ADDIN ZOTERO_ITEM CSL_CITATION {"citationID":"bwBjJeB6","properties":{"formattedCitation":"[7]","plainCitation":"[7]","noteIndex":0},"citationItems":[{"id":66,"uris":["http://zotero.org/users/local/uCH1cRjK/items/23MVIVEL"],"uri":["http://zotero.org/users/local/uCH1cRjK/items/23MVIVEL"],"itemData":{"id":66,"type":"webpage","title":"Ethereum","container-title":"ethereum.org","abstract":"Ethereum is a global, decentralized platform for money and new kinds of applications. On Ethereum, you can write code that controls money, and build applications accessible anywhere in the world.","URL":"https://ethereum.org","language":"en-US","accessed":{"date-parts":[["2019",5,19]]}}}],"schema":"https://github.com/citation-style-language/schema/raw/master/csl-citation.json"} </w:instrText>
      </w:r>
      <w:r w:rsidR="005215E3">
        <w:rPr>
          <w:lang w:val="es-ES_tradnl"/>
        </w:rPr>
        <w:fldChar w:fldCharType="separate"/>
      </w:r>
      <w:r w:rsidR="005215E3">
        <w:rPr>
          <w:noProof/>
          <w:lang w:val="es-ES_tradnl"/>
        </w:rPr>
        <w:t>[7]</w:t>
      </w:r>
      <w:r w:rsidR="005215E3">
        <w:rPr>
          <w:lang w:val="es-ES_tradnl"/>
        </w:rPr>
        <w:fldChar w:fldCharType="end"/>
      </w:r>
      <w:r w:rsidR="005215E3">
        <w:rPr>
          <w:lang w:val="es-ES_tradnl"/>
        </w:rPr>
        <w:t xml:space="preserve"> </w:t>
      </w:r>
      <w:r w:rsidR="008E1D78">
        <w:rPr>
          <w:lang w:val="es-ES_tradnl"/>
        </w:rPr>
        <w:t xml:space="preserve">como </w:t>
      </w:r>
      <w:r w:rsidR="008E1D78" w:rsidRPr="003A098F">
        <w:rPr>
          <w:i/>
          <w:lang w:val="es-ES_tradnl"/>
        </w:rPr>
        <w:t>back-en</w:t>
      </w:r>
      <w:r w:rsidR="008E1D78">
        <w:rPr>
          <w:i/>
          <w:lang w:val="es-ES_tradnl"/>
        </w:rPr>
        <w:t>d</w:t>
      </w:r>
      <w:r w:rsidR="0066576C">
        <w:rPr>
          <w:lang w:val="es-ES_tradnl"/>
        </w:rPr>
        <w:t xml:space="preserve">, </w:t>
      </w:r>
      <w:r w:rsidR="008E1D78">
        <w:rPr>
          <w:lang w:val="es-ES_tradnl"/>
        </w:rPr>
        <w:t xml:space="preserve">que se encarga de la gestión de la </w:t>
      </w:r>
      <w:commentRangeStart w:id="30"/>
      <w:r w:rsidR="008E1D78">
        <w:rPr>
          <w:lang w:val="es-ES_tradnl"/>
        </w:rPr>
        <w:t>información</w:t>
      </w:r>
      <w:commentRangeEnd w:id="30"/>
      <w:r w:rsidR="008E1D78">
        <w:rPr>
          <w:rStyle w:val="Refdecomentario"/>
        </w:rPr>
        <w:commentReference w:id="30"/>
      </w:r>
      <w:r w:rsidR="005215E3">
        <w:rPr>
          <w:lang w:val="es-ES_tradnl"/>
        </w:rPr>
        <w:t xml:space="preserve"> dentro de la red de pruebas llamada Rinkeby </w:t>
      </w:r>
      <w:r w:rsidR="005215E3">
        <w:rPr>
          <w:lang w:val="es-ES_tradnl"/>
        </w:rPr>
        <w:fldChar w:fldCharType="begin"/>
      </w:r>
      <w:r w:rsidR="005215E3">
        <w:rPr>
          <w:lang w:val="es-ES_tradnl"/>
        </w:rPr>
        <w:instrText xml:space="preserve"> ADDIN ZOTERO_ITEM CSL_CITATION {"citationID":"C15jVKn3","properties":{"formattedCitation":"[8]","plainCitation":"[8]","noteIndex":0},"citationItems":[{"id":26,"uris":["http://zotero.org/users/local/uCH1cRjK/items/UCP8GJ3Q"],"uri":["http://zotero.org/users/local/uCH1cRjK/items/UCP8GJ3Q"],"itemData":{"id":26,"type":"webpage","title":"Rinkeby: Ethereum Testnet","URL":"https://www.rinkeby.io/#stats","accessed":{"date-parts":[["2019",5,15]]}}}],"schema":"https://github.com/citation-style-language/schema/raw/master/csl-citation.json"} </w:instrText>
      </w:r>
      <w:r w:rsidR="005215E3">
        <w:rPr>
          <w:lang w:val="es-ES_tradnl"/>
        </w:rPr>
        <w:fldChar w:fldCharType="separate"/>
      </w:r>
      <w:r w:rsidR="005215E3">
        <w:rPr>
          <w:noProof/>
          <w:lang w:val="es-ES_tradnl"/>
        </w:rPr>
        <w:t>[8]</w:t>
      </w:r>
      <w:r w:rsidR="005215E3">
        <w:rPr>
          <w:lang w:val="es-ES_tradnl"/>
        </w:rPr>
        <w:fldChar w:fldCharType="end"/>
      </w:r>
      <w:r w:rsidR="005215E3">
        <w:rPr>
          <w:lang w:val="es-ES_tradnl"/>
        </w:rPr>
        <w:t>.</w:t>
      </w:r>
      <w:r w:rsidR="008E1D78">
        <w:rPr>
          <w:lang w:val="es-ES_tradnl"/>
        </w:rPr>
        <w:t xml:space="preserve"> </w:t>
      </w:r>
      <w:r w:rsidR="005215E3">
        <w:rPr>
          <w:lang w:val="es-ES_tradnl"/>
        </w:rPr>
        <w:t xml:space="preserve">La comunicación del usuario con el </w:t>
      </w:r>
      <w:r w:rsidR="005215E3" w:rsidRPr="005215E3">
        <w:rPr>
          <w:i/>
          <w:lang w:val="es-ES_tradnl"/>
        </w:rPr>
        <w:t>back-end</w:t>
      </w:r>
      <w:r w:rsidR="005215E3">
        <w:rPr>
          <w:lang w:val="es-ES_tradnl"/>
        </w:rPr>
        <w:t xml:space="preserve"> se realiza a través de </w:t>
      </w:r>
      <w:r w:rsidR="00F74D3C">
        <w:rPr>
          <w:lang w:val="es-ES_tradnl"/>
        </w:rPr>
        <w:t>una aplicación móvil</w:t>
      </w:r>
      <w:r>
        <w:rPr>
          <w:lang w:val="es-ES_tradnl"/>
        </w:rPr>
        <w:t xml:space="preserve"> para dispositivos móviles con sistema operativos iOS</w:t>
      </w:r>
      <w:r w:rsidR="00F74D3C">
        <w:rPr>
          <w:lang w:val="es-ES_tradnl"/>
        </w:rPr>
        <w:t xml:space="preserve"> como </w:t>
      </w:r>
      <w:r w:rsidR="00F74D3C" w:rsidRPr="003A098F">
        <w:rPr>
          <w:i/>
          <w:lang w:val="es-ES_tradnl"/>
        </w:rPr>
        <w:t>front-end</w:t>
      </w:r>
      <w:r>
        <w:rPr>
          <w:i/>
          <w:lang w:val="es-ES_tradnl"/>
        </w:rPr>
        <w:t>,</w:t>
      </w:r>
      <w:r w:rsidR="00F74D3C">
        <w:rPr>
          <w:lang w:val="es-ES_tradnl"/>
        </w:rPr>
        <w:t xml:space="preserve"> </w:t>
      </w:r>
      <w:r w:rsidR="0073645D">
        <w:rPr>
          <w:lang w:val="es-ES_tradnl"/>
        </w:rPr>
        <w:t>que</w:t>
      </w:r>
      <w:r w:rsidR="005215E3">
        <w:rPr>
          <w:lang w:val="es-ES_tradnl"/>
        </w:rPr>
        <w:t xml:space="preserve"> se encarga de</w:t>
      </w:r>
      <w:r w:rsidR="0073645D">
        <w:rPr>
          <w:lang w:val="es-ES_tradnl"/>
        </w:rPr>
        <w:t xml:space="preserve"> gestiona</w:t>
      </w:r>
      <w:r w:rsidR="005215E3">
        <w:rPr>
          <w:lang w:val="es-ES_tradnl"/>
        </w:rPr>
        <w:t>r</w:t>
      </w:r>
      <w:r w:rsidR="0073645D">
        <w:rPr>
          <w:lang w:val="es-ES_tradnl"/>
        </w:rPr>
        <w:t xml:space="preserve"> </w:t>
      </w:r>
      <w:r w:rsidR="00C026B1">
        <w:rPr>
          <w:lang w:val="es-ES_tradnl"/>
        </w:rPr>
        <w:t>las interfaces visuales</w:t>
      </w:r>
      <w:r w:rsidR="005215E3">
        <w:rPr>
          <w:lang w:val="es-ES_tradnl"/>
        </w:rPr>
        <w:t>,</w:t>
      </w:r>
      <w:r w:rsidR="008E1D78">
        <w:rPr>
          <w:lang w:val="es-ES_tradnl"/>
        </w:rPr>
        <w:t xml:space="preserve"> </w:t>
      </w:r>
      <w:r w:rsidR="005215E3">
        <w:rPr>
          <w:lang w:val="es-ES_tradnl"/>
        </w:rPr>
        <w:t xml:space="preserve">y </w:t>
      </w:r>
      <w:r w:rsidR="008E1D78">
        <w:rPr>
          <w:lang w:val="es-ES_tradnl"/>
        </w:rPr>
        <w:t xml:space="preserve">la interacción </w:t>
      </w:r>
      <w:r w:rsidR="005215E3">
        <w:rPr>
          <w:lang w:val="es-ES_tradnl"/>
        </w:rPr>
        <w:t xml:space="preserve">y conexión </w:t>
      </w:r>
      <w:r w:rsidR="008E1D78">
        <w:rPr>
          <w:lang w:val="es-ES_tradnl"/>
        </w:rPr>
        <w:t xml:space="preserve">con el </w:t>
      </w:r>
      <w:r w:rsidR="008E1D78" w:rsidRPr="008E1D78">
        <w:rPr>
          <w:i/>
          <w:lang w:val="es-ES_tradnl"/>
        </w:rPr>
        <w:t>Smart contract</w:t>
      </w:r>
      <w:r w:rsidR="008E1D78">
        <w:rPr>
          <w:lang w:val="es-ES_tradnl"/>
        </w:rPr>
        <w:t>.</w:t>
      </w:r>
      <w:r w:rsidR="00F74D3C">
        <w:rPr>
          <w:lang w:val="es-ES_tradnl"/>
        </w:rPr>
        <w:t xml:space="preserve"> </w:t>
      </w:r>
    </w:p>
    <w:p w14:paraId="7E62CE1B" w14:textId="24CA188A" w:rsidR="00B0255C" w:rsidRDefault="00B0255C" w:rsidP="008E1D78">
      <w:pPr>
        <w:ind w:firstLine="0"/>
        <w:rPr>
          <w:lang w:val="es-ES_tradnl"/>
        </w:rPr>
      </w:pPr>
    </w:p>
    <w:p w14:paraId="781C2465" w14:textId="1C483D82" w:rsidR="003E4221" w:rsidRDefault="003E4221" w:rsidP="008E1D78">
      <w:pPr>
        <w:ind w:firstLine="0"/>
        <w:rPr>
          <w:lang w:val="es-ES_tradnl"/>
        </w:rPr>
      </w:pPr>
      <w:r>
        <w:rPr>
          <w:lang w:val="es-ES_tradnl"/>
        </w:rPr>
        <w:t xml:space="preserve">La solución de negocio descrita se asemeja a las ya conocidas empresas Car2Go </w:t>
      </w:r>
      <w:r>
        <w:rPr>
          <w:lang w:val="es-ES_tradnl"/>
        </w:rPr>
        <w:fldChar w:fldCharType="begin"/>
      </w:r>
      <w:r w:rsidR="00CB024E">
        <w:rPr>
          <w:lang w:val="es-ES_tradnl"/>
        </w:rPr>
        <w:instrText xml:space="preserve"> ADDIN ZOTERO_ITEM CSL_CITATION {"citationID":"wo69U9UH","properties":{"formattedCitation":"[9, p. 2]","plainCitation":"[9, p. 2]","dontUpdate":true,"noteIndex":0},"citationItems":[{"id":68,"uris":["http://zotero.org/users/local/uCH1cRjK/items/IZ5UMEX5"],"uri":["http://zotero.org/users/local/uCH1cRjK/items/IZ5UMEX5"],"itemData":{"id":68,"type":"webpage","title":"car2go carsharing España","container-title":"car2go","abstract":"Nunca antes habías hecho carsharing como ahora. Nos sentimos orgullosos de ser 100% eléctricos en Madrid. Encuentra un car2go ahora mismo. Todo lo que necesitas la app.","URL":"https://www.car2go.com/ES/es/","language":"es","accessed":{"date-parts":[["2019",5,19]]}},"locator":"2"}],"schema":"https://github.com/citation-style-language/schema/raw/master/csl-citation.json"} </w:instrText>
      </w:r>
      <w:r>
        <w:rPr>
          <w:lang w:val="es-ES_tradnl"/>
        </w:rPr>
        <w:fldChar w:fldCharType="separate"/>
      </w:r>
      <w:r>
        <w:rPr>
          <w:noProof/>
          <w:lang w:val="es-ES_tradnl"/>
        </w:rPr>
        <w:t>[9]</w:t>
      </w:r>
      <w:r>
        <w:rPr>
          <w:lang w:val="es-ES_tradnl"/>
        </w:rPr>
        <w:fldChar w:fldCharType="end"/>
      </w:r>
      <w:r>
        <w:rPr>
          <w:lang w:val="es-ES_tradnl"/>
        </w:rPr>
        <w:t xml:space="preserve"> y eMov </w:t>
      </w:r>
      <w:r>
        <w:rPr>
          <w:lang w:val="es-ES_tradnl"/>
        </w:rPr>
        <w:fldChar w:fldCharType="begin"/>
      </w:r>
      <w:r>
        <w:rPr>
          <w:lang w:val="es-ES_tradnl"/>
        </w:rPr>
        <w:instrText xml:space="preserve"> ADDIN ZOTERO_ITEM CSL_CITATION {"citationID":"Khag51pf","properties":{"formattedCitation":"[10]","plainCitation":"[10]","noteIndex":0},"citationItems":[{"id":70,"uris":["http://zotero.org/users/local/uCH1cRjK/items/E92MT5NI"],"uri":["http://zotero.org/users/local/uCH1cRjK/items/E92MT5NI"],"itemData":{"id":70,"type":"webpage","title":"Muévete de forma sostenible e inteligente por Madrid con emov","URL":"https://www.emov.eco/","accessed":{"date-parts":[["2019",5,19]]}}}],"schema":"https://github.com/citation-style-language/schema/raw/master/csl-citation.json"} </w:instrText>
      </w:r>
      <w:r>
        <w:rPr>
          <w:lang w:val="es-ES_tradnl"/>
        </w:rPr>
        <w:fldChar w:fldCharType="separate"/>
      </w:r>
      <w:r>
        <w:rPr>
          <w:noProof/>
          <w:lang w:val="es-ES_tradnl"/>
        </w:rPr>
        <w:t>[10]</w:t>
      </w:r>
      <w:r>
        <w:rPr>
          <w:lang w:val="es-ES_tradnl"/>
        </w:rPr>
        <w:fldChar w:fldCharType="end"/>
      </w:r>
      <w:r>
        <w:rPr>
          <w:lang w:val="es-ES_tradnl"/>
        </w:rPr>
        <w:t>. Sin embargo</w:t>
      </w:r>
      <w:r w:rsidR="00A83157">
        <w:rPr>
          <w:lang w:val="es-ES_tradnl"/>
        </w:rPr>
        <w:t>, como novedad a estos sistemas existentes</w:t>
      </w:r>
      <w:r>
        <w:rPr>
          <w:lang w:val="es-ES_tradnl"/>
        </w:rPr>
        <w:t xml:space="preserve"> se propone una investigación de la optimización </w:t>
      </w:r>
      <w:r w:rsidR="00A83157">
        <w:rPr>
          <w:lang w:val="es-ES_tradnl"/>
        </w:rPr>
        <w:t xml:space="preserve">del sistema </w:t>
      </w:r>
      <w:r>
        <w:rPr>
          <w:lang w:val="es-ES_tradnl"/>
        </w:rPr>
        <w:t xml:space="preserve">y </w:t>
      </w:r>
      <w:r w:rsidR="00A83157">
        <w:rPr>
          <w:lang w:val="es-ES_tradnl"/>
        </w:rPr>
        <w:t xml:space="preserve">las </w:t>
      </w:r>
      <w:r>
        <w:rPr>
          <w:lang w:val="es-ES_tradnl"/>
        </w:rPr>
        <w:t>ventajas que podría suponer mantener la gestión de la información y los datos del alquiler de los vehículos a través de un contrato inteligente.</w:t>
      </w:r>
    </w:p>
    <w:p w14:paraId="29184952" w14:textId="6D0CE549" w:rsidR="00C15074" w:rsidRDefault="00C15074" w:rsidP="008E1D78">
      <w:pPr>
        <w:ind w:firstLine="0"/>
        <w:rPr>
          <w:lang w:val="es-ES_tradnl"/>
        </w:rPr>
      </w:pPr>
    </w:p>
    <w:p w14:paraId="22C5143D" w14:textId="23D3C43B" w:rsidR="00C15074" w:rsidRDefault="00C15074" w:rsidP="008E1D78">
      <w:pPr>
        <w:ind w:firstLine="0"/>
        <w:rPr>
          <w:lang w:val="es-ES_tradnl"/>
        </w:rPr>
      </w:pPr>
      <w:r>
        <w:rPr>
          <w:lang w:val="es-ES_tradnl"/>
        </w:rPr>
        <w:t>En el Capítulo 2 se encuentran descritas las tecnologías utilizadas en este proyecto sin entrar en detalle en como se han usado para la implementación de la plataforma.</w:t>
      </w:r>
    </w:p>
    <w:p w14:paraId="0E1BC8F4" w14:textId="5BBAD79B" w:rsidR="00C15074" w:rsidRDefault="00C15074" w:rsidP="008E1D78">
      <w:pPr>
        <w:ind w:firstLine="0"/>
        <w:rPr>
          <w:lang w:val="es-ES_tradnl"/>
        </w:rPr>
      </w:pPr>
      <w:r>
        <w:rPr>
          <w:lang w:val="es-ES_tradnl"/>
        </w:rPr>
        <w:t>En el Capítulo 3 se describe el diseño y la implementación del proyecto, es decir, la arquitectura global que sigue el proyecto y los detalles de como se han conectado las tecnologías empleadas para el correcto funcionamiento de la plataforma al completo.</w:t>
      </w:r>
      <w:r w:rsidR="008F0720">
        <w:rPr>
          <w:lang w:val="es-ES_tradnl"/>
        </w:rPr>
        <w:t xml:space="preserve"> También aparecen ejemplos de las interacciones con el </w:t>
      </w:r>
      <w:r w:rsidR="008F0720" w:rsidRPr="008F0720">
        <w:rPr>
          <w:i/>
          <w:lang w:val="es-ES_tradnl"/>
        </w:rPr>
        <w:t>Smart contract</w:t>
      </w:r>
      <w:r w:rsidR="008F0720">
        <w:rPr>
          <w:lang w:val="es-ES_tradnl"/>
        </w:rPr>
        <w:t xml:space="preserve"> desplegado y con el que se trata toda la gestión de la información acerca del alquiler de vehículos.</w:t>
      </w:r>
    </w:p>
    <w:p w14:paraId="0C8132EB" w14:textId="77777777" w:rsidR="00217CAF" w:rsidRDefault="00C15074" w:rsidP="00C15074">
      <w:pPr>
        <w:ind w:firstLine="0"/>
        <w:rPr>
          <w:lang w:val="es-ES_tradnl"/>
        </w:rPr>
      </w:pPr>
      <w:r>
        <w:rPr>
          <w:lang w:val="es-ES_tradnl"/>
        </w:rPr>
        <w:t>En el Capítulo 4 se muestra una demo visual de la aplicación así como flujos que sigue y su comportamiento ante distintas situaciones.</w:t>
      </w:r>
    </w:p>
    <w:p w14:paraId="6DCAA028" w14:textId="3592C8C4" w:rsidR="00B0255C" w:rsidRDefault="00217CAF" w:rsidP="00C15074">
      <w:pPr>
        <w:ind w:firstLine="0"/>
        <w:rPr>
          <w:lang w:val="es-ES_tradnl"/>
        </w:rPr>
      </w:pPr>
      <w:r>
        <w:rPr>
          <w:lang w:val="es-ES_tradnl"/>
        </w:rPr>
        <w:t>En el Capítulo 5 se detallan las conclusiones finales una vez implementada la plataforma al completo y probada.</w:t>
      </w:r>
      <w:r w:rsidR="00B0255C">
        <w:rPr>
          <w:lang w:val="es-ES_tradnl"/>
        </w:rPr>
        <w:br w:type="page"/>
      </w:r>
    </w:p>
    <w:p w14:paraId="152E1DFD" w14:textId="353CA1E0" w:rsidR="00B0255C" w:rsidRPr="0094773E" w:rsidRDefault="00B0255C" w:rsidP="00017398">
      <w:pPr>
        <w:pStyle w:val="Ttulo1"/>
        <w:rPr>
          <w:lang w:val="es-ES_tradnl"/>
        </w:rPr>
      </w:pPr>
      <w:bookmarkStart w:id="31" w:name="_Toc9205714"/>
      <w:r>
        <w:rPr>
          <w:lang w:val="es-ES_tradnl"/>
        </w:rPr>
        <w:lastRenderedPageBreak/>
        <w:t>Preliminares</w:t>
      </w:r>
      <w:bookmarkEnd w:id="31"/>
    </w:p>
    <w:p w14:paraId="6AA1ACD5" w14:textId="77777777" w:rsidR="008E36E4" w:rsidRDefault="00F04F16" w:rsidP="00191F2F">
      <w:pPr>
        <w:rPr>
          <w:lang w:val="es-ES_tradnl"/>
        </w:rPr>
      </w:pPr>
      <w:r w:rsidRPr="0094773E">
        <w:rPr>
          <w:lang w:val="es-ES_tradnl"/>
        </w:rPr>
        <w:t>En esta sección se incluye una descripción detallada de las tecnologías que han sido utilizadas para llevar a cabo la realización de</w:t>
      </w:r>
      <w:r w:rsidR="0034774E" w:rsidRPr="0094773E">
        <w:rPr>
          <w:lang w:val="es-ES_tradnl"/>
        </w:rPr>
        <w:t>l proyecto descrito en este documento.</w:t>
      </w:r>
    </w:p>
    <w:p w14:paraId="0B03D62E" w14:textId="20DB53AD" w:rsidR="0034774E" w:rsidRDefault="0034774E">
      <w:pPr>
        <w:rPr>
          <w:lang w:val="es-ES_tradnl"/>
        </w:rPr>
      </w:pPr>
      <w:r w:rsidRPr="0094773E">
        <w:rPr>
          <w:lang w:val="es-ES_tradnl"/>
        </w:rPr>
        <w:t xml:space="preserve">La tecnología principal en la que se basa este proyecto es </w:t>
      </w:r>
      <w:ins w:id="32" w:author="Pablo Blanco Peris" w:date="2019-04-29T21:58:00Z">
        <w:r w:rsidR="00BF074C" w:rsidRPr="00BF074C">
          <w:rPr>
            <w:i/>
            <w:lang w:val="es-ES_tradnl"/>
          </w:rPr>
          <w:t>b</w:t>
        </w:r>
      </w:ins>
      <w:r w:rsidRPr="00BF074C">
        <w:rPr>
          <w:i/>
          <w:lang w:val="es-ES_tradnl"/>
        </w:rPr>
        <w:t>lockchain</w:t>
      </w:r>
      <w:r w:rsidR="00DE7243">
        <w:rPr>
          <w:i/>
          <w:lang w:val="es-ES_tradnl"/>
        </w:rPr>
        <w:t xml:space="preserve"> </w:t>
      </w:r>
      <w:ins w:id="33" w:author="Pablo Blanco Peris" w:date="2019-05-09T15:20:00Z">
        <w:r w:rsidR="008D1207">
          <w:rPr>
            <w:i/>
            <w:lang w:val="es-ES_tradnl"/>
          </w:rPr>
          <w:t xml:space="preserve"> </w:t>
        </w:r>
      </w:ins>
      <w:ins w:id="34" w:author="Pablo Blanco Peris" w:date="2019-05-09T15:19:00Z">
        <w:r w:rsidR="008D1207" w:rsidRPr="008B1374">
          <w:rPr>
            <w:lang w:val="es-ES_tradnl"/>
          </w:rPr>
          <w:fldChar w:fldCharType="begin"/>
        </w:r>
      </w:ins>
      <w:r w:rsidR="003E4221">
        <w:rPr>
          <w:lang w:val="es-ES_tradnl"/>
        </w:rPr>
        <w:instrText xml:space="preserve"> ADDIN ZOTERO_ITEM CSL_CITATION {"citationID":"er4sNqDs","properties":{"formattedCitation":"[11]","plainCitation":"[11]","noteIndex":0},"citationItems":[{"id":3,"uris":["http://zotero.org/users/local/uCH1cRjK/items/AWGV3M9G"],"uri":["http://zotero.org/users/local/uCH1cRjK/items/AWGV3M9G"],"itemData":{"id":3,"type":"book","title":"La revolución blockchain: descubre cómo esta nueva tecnología transformará la economía global","publisher":"Deusto","publisher-place":"Barcelona","source":"Open WorldCat","event-place":"Barcelona","ISBN":"978-84-234-2655-3","note":"OCLC: 1079365968","title-short":"La revolución blockchain","language":"es","author":[{"family":"Tapscott","given":"Don"},{"family":"Tapscott","given":"Alex"},{"family":"Salmerón","given":"Juan Manuel"}],"issued":{"date-parts":[["2018"]]}}}],"schema":"https://github.com/citation-style-language/schema/raw/master/csl-citation.json"} </w:instrText>
      </w:r>
      <w:r w:rsidR="008D1207" w:rsidRPr="008B1374">
        <w:rPr>
          <w:lang w:val="es-ES_tradnl"/>
        </w:rPr>
        <w:fldChar w:fldCharType="separate"/>
      </w:r>
      <w:r w:rsidR="003E4221">
        <w:rPr>
          <w:noProof/>
          <w:lang w:val="es-ES_tradnl"/>
        </w:rPr>
        <w:t>[11]</w:t>
      </w:r>
      <w:ins w:id="35" w:author="Pablo Blanco Peris" w:date="2019-05-09T15:19:00Z">
        <w:r w:rsidR="008D1207" w:rsidRPr="008B1374">
          <w:rPr>
            <w:lang w:val="es-ES_tradnl"/>
          </w:rPr>
          <w:fldChar w:fldCharType="end"/>
        </w:r>
      </w:ins>
      <w:r w:rsidRPr="0030319D">
        <w:rPr>
          <w:lang w:val="es-ES_tradnl"/>
        </w:rPr>
        <w:t>,</w:t>
      </w:r>
      <w:r w:rsidRPr="0094773E">
        <w:rPr>
          <w:lang w:val="es-ES_tradnl"/>
        </w:rPr>
        <w:t xml:space="preserve"> también conocida como cadena de </w:t>
      </w:r>
      <w:r w:rsidR="006E6C86" w:rsidRPr="0094773E">
        <w:rPr>
          <w:lang w:val="es-ES_tradnl"/>
        </w:rPr>
        <w:t>bloques. El término blockchain se aplicó por primera vez en 2009 como parte del Bitcoin</w:t>
      </w:r>
      <w:r w:rsidR="00F472E1">
        <w:rPr>
          <w:lang w:val="es-ES_tradnl"/>
        </w:rPr>
        <w:t xml:space="preserve"> </w:t>
      </w:r>
      <w:r w:rsidR="00D61690">
        <w:rPr>
          <w:lang w:val="es-ES_tradnl"/>
        </w:rPr>
        <w:fldChar w:fldCharType="begin"/>
      </w:r>
      <w:r w:rsidR="00270A8B">
        <w:rPr>
          <w:lang w:val="es-ES_tradnl"/>
        </w:rPr>
        <w:instrText xml:space="preserve"> ADDIN ZOTERO_ITEM CSL_CITATION {"citationID":"QyIn3ozf","properties":{"formattedCitation":"[1]","plainCitation":"[1]","noteIndex":0},"citationItems":[{"id":17,"uris":["http://zotero.org/users/local/uCH1cRjK/items/LXRS6UW7"],"uri":["http://zotero.org/users/local/uCH1cRjK/items/LXRS6UW7"],"itemData":{"id":17,"type":"article-journal","title":"Bitcoin: A Peer-to-Peer Electronic Cash System","page":"9","source":"Zotero","abstract":"A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gone.","language":"en","author":[{"family":"Nakamoto","given":"Satoshi"}]}}],"schema":"https://github.com/citation-style-language/schema/raw/master/csl-citation.json"} </w:instrText>
      </w:r>
      <w:r w:rsidR="00D61690">
        <w:rPr>
          <w:lang w:val="es-ES_tradnl"/>
        </w:rPr>
        <w:fldChar w:fldCharType="separate"/>
      </w:r>
      <w:r w:rsidR="00270A8B">
        <w:rPr>
          <w:noProof/>
          <w:lang w:val="es-ES_tradnl"/>
        </w:rPr>
        <w:t>[1]</w:t>
      </w:r>
      <w:r w:rsidR="00D61690">
        <w:rPr>
          <w:lang w:val="es-ES_tradnl"/>
        </w:rPr>
        <w:fldChar w:fldCharType="end"/>
      </w:r>
      <w:r w:rsidR="006E6C86" w:rsidRPr="0094773E">
        <w:rPr>
          <w:lang w:val="es-ES_tradnl"/>
        </w:rPr>
        <w:t>, aunque no hace mucho que ha empezado a escucharse con fuerza en la sociedad</w:t>
      </w:r>
      <w:ins w:id="36" w:author="ADRIAN RIESCO RODRIGUEZ" w:date="2019-05-16T14:50:00Z">
        <w:r w:rsidR="008B1374">
          <w:rPr>
            <w:lang w:val="es-ES_tradnl"/>
          </w:rPr>
          <w:t>.</w:t>
        </w:r>
      </w:ins>
      <w:r w:rsidR="006E6C86" w:rsidRPr="0094773E">
        <w:rPr>
          <w:lang w:val="es-ES_tradnl"/>
        </w:rPr>
        <w:t xml:space="preserve"> </w:t>
      </w:r>
      <w:ins w:id="37" w:author="ADRIAN RIESCO RODRIGUEZ" w:date="2019-05-16T14:50:00Z">
        <w:r w:rsidR="008B1374">
          <w:rPr>
            <w:lang w:val="es-ES_tradnl"/>
          </w:rPr>
          <w:t>S</w:t>
        </w:r>
      </w:ins>
      <w:r w:rsidR="006E6C86" w:rsidRPr="0094773E">
        <w:rPr>
          <w:lang w:val="es-ES_tradnl"/>
        </w:rPr>
        <w:t>in embargo, la mayoría de</w:t>
      </w:r>
      <w:r w:rsidR="0094773E" w:rsidRPr="0094773E">
        <w:rPr>
          <w:lang w:val="es-ES_tradnl"/>
        </w:rPr>
        <w:t xml:space="preserve"> la</w:t>
      </w:r>
      <w:r w:rsidR="006E6C86" w:rsidRPr="0094773E">
        <w:rPr>
          <w:lang w:val="es-ES_tradnl"/>
        </w:rPr>
        <w:t xml:space="preserve"> gente no sabe exactamente qué es el blockchain, para qué sirve o cómo funciona. En este trabajo se persigue el objetivo de explicar el blockchain con la mayor claridad </w:t>
      </w:r>
      <w:r w:rsidR="0094773E" w:rsidRPr="0094773E">
        <w:rPr>
          <w:lang w:val="es-ES_tradnl"/>
        </w:rPr>
        <w:t>posible</w:t>
      </w:r>
      <w:r w:rsidR="006E6C86" w:rsidRPr="0094773E">
        <w:rPr>
          <w:lang w:val="es-ES_tradnl"/>
        </w:rPr>
        <w:t xml:space="preserve"> para que </w:t>
      </w:r>
      <w:r w:rsidR="0094773E" w:rsidRPr="0094773E">
        <w:rPr>
          <w:lang w:val="es-ES_tradnl"/>
        </w:rPr>
        <w:t xml:space="preserve">cualquier persona con unos conocimientos básicos en informática </w:t>
      </w:r>
      <w:r w:rsidR="006E6C86" w:rsidRPr="0094773E">
        <w:rPr>
          <w:lang w:val="es-ES_tradnl"/>
        </w:rPr>
        <w:t>sea capaz de entender su</w:t>
      </w:r>
      <w:r w:rsidR="0094773E" w:rsidRPr="0094773E">
        <w:rPr>
          <w:lang w:val="es-ES_tradnl"/>
        </w:rPr>
        <w:t xml:space="preserve">s beneficios </w:t>
      </w:r>
      <w:r w:rsidR="006E6C86" w:rsidRPr="0094773E">
        <w:rPr>
          <w:lang w:val="es-ES_tradnl"/>
        </w:rPr>
        <w:t xml:space="preserve">y </w:t>
      </w:r>
      <w:r w:rsidR="0094773E" w:rsidRPr="0094773E">
        <w:rPr>
          <w:lang w:val="es-ES_tradnl"/>
        </w:rPr>
        <w:t xml:space="preserve">los usos </w:t>
      </w:r>
      <w:r w:rsidR="006E6C86" w:rsidRPr="0094773E">
        <w:rPr>
          <w:lang w:val="es-ES_tradnl"/>
        </w:rPr>
        <w:t>que se le puede dar.</w:t>
      </w:r>
    </w:p>
    <w:p w14:paraId="2D3C5776" w14:textId="43CD2974" w:rsidR="004C1FBD" w:rsidRPr="0094773E" w:rsidRDefault="004C1FBD" w:rsidP="00434EEB">
      <w:pPr>
        <w:rPr>
          <w:lang w:val="es-ES_tradnl"/>
        </w:rPr>
      </w:pPr>
      <w:r>
        <w:rPr>
          <w:lang w:val="es-ES_tradnl"/>
        </w:rPr>
        <w:t xml:space="preserve">Esta tecnología se </w:t>
      </w:r>
      <w:ins w:id="38" w:author="Pablo Blanco Peris" w:date="2019-05-15T12:36:00Z">
        <w:r w:rsidR="00BD2F76">
          <w:rPr>
            <w:lang w:val="es-ES_tradnl"/>
          </w:rPr>
          <w:t xml:space="preserve">utiliza </w:t>
        </w:r>
      </w:ins>
      <w:r>
        <w:rPr>
          <w:lang w:val="es-ES_tradnl"/>
        </w:rPr>
        <w:t xml:space="preserve">dentro de este proyecto para soportar la estructura de datos y la información, a través de un Smart </w:t>
      </w:r>
      <w:ins w:id="39" w:author="Pablo Blanco Peris" w:date="2019-05-15T12:37:00Z">
        <w:r w:rsidR="001E5D42">
          <w:rPr>
            <w:lang w:val="es-ES_tradnl"/>
          </w:rPr>
          <w:t>c</w:t>
        </w:r>
      </w:ins>
      <w:r>
        <w:rPr>
          <w:lang w:val="es-ES_tradnl"/>
        </w:rPr>
        <w:t xml:space="preserve">ontract </w:t>
      </w:r>
      <w:ins w:id="40" w:author="Pablo Blanco Peris" w:date="2019-05-15T12:42:00Z">
        <w:r w:rsidR="00434EEB">
          <w:rPr>
            <w:lang w:val="es-ES_tradnl"/>
          </w:rPr>
          <w:fldChar w:fldCharType="begin"/>
        </w:r>
      </w:ins>
      <w:r w:rsidR="003E4221">
        <w:rPr>
          <w:lang w:val="es-ES_tradnl"/>
        </w:rPr>
        <w:instrText xml:space="preserve"> ADDIN ZOTERO_ITEM CSL_CITATION {"citationID":"vqHPwTGJ","properties":{"formattedCitation":"[12]","plainCitation":"[12]","noteIndex":0},"citationItems":[{"id":28,"uris":["http://zotero.org/users/local/uCH1cRjK/items/GLMP8LHR"],"uri":["http://zotero.org/users/local/uCH1cRjK/items/GLMP8LHR"],"itemData":{"id":28,"type":"article-journal","title":"Blockchains and Smart Contracts for the Internet of Things","container-title":"IEEE Access","page":"2292-2303","volume":"4","source":"IEEE Xplore","abstract":"Motivated by the recent explosion of interest around blockchains, we examine whether they make a good fit for the Internet of Things (IoT) sector. Blockchains allow us to have a distributed peer-to-peer network where non-trusting members can interact with each other without a trusted intermediary, in a verifiable manner. We review how this mechanism works and also look into smart contracts-scripts that reside on the blockchain that allow for the automation of multi-step processes. We then move into the IoT domain, and describe how a blockchain-IoT combination: 1) facilitates the sharing of services and resources leading to the creation of a marketplace of services between devices and 2) allows us to automate in a cryptographically verifiable manner several existing, time-consuming workflows. We also point out certain issues that should be considered before the deployment of a blockchain network in an IoT setting: from transactional privacy to the expected value of the digitized assets traded on the network. Wherever applicable, we identify solutions and workarounds. Our conclusion is that the blockchain-IoT combination is powerful and can cause significant transformations across several industries, paving the way for new business models and novel, distributed applications.","DOI":"10.1109/ACCESS.2016.2566339","ISSN":"2169-3536","author":[{"family":"Christidis","given":"K."},{"family":"Devetsikiotis","given":"M."}],"issued":{"date-parts":[["2016"]]}}}],"schema":"https://github.com/citation-style-language/schema/raw/master/csl-citation.json"} </w:instrText>
      </w:r>
      <w:r w:rsidR="00434EEB">
        <w:rPr>
          <w:lang w:val="es-ES_tradnl"/>
        </w:rPr>
        <w:fldChar w:fldCharType="separate"/>
      </w:r>
      <w:r w:rsidR="003E4221">
        <w:rPr>
          <w:noProof/>
          <w:lang w:val="es-ES_tradnl"/>
        </w:rPr>
        <w:t>[12]</w:t>
      </w:r>
      <w:ins w:id="41" w:author="Pablo Blanco Peris" w:date="2019-05-15T12:42:00Z">
        <w:r w:rsidR="00434EEB">
          <w:rPr>
            <w:lang w:val="es-ES_tradnl"/>
          </w:rPr>
          <w:fldChar w:fldCharType="end"/>
        </w:r>
        <w:r w:rsidR="00434EEB">
          <w:rPr>
            <w:lang w:val="es-ES_tradnl"/>
          </w:rPr>
          <w:t xml:space="preserve"> </w:t>
        </w:r>
      </w:ins>
      <w:ins w:id="42" w:author="Pablo Blanco Peris" w:date="2019-05-15T12:39:00Z">
        <w:r w:rsidR="001E5D42">
          <w:rPr>
            <w:lang w:val="es-ES_tradnl"/>
          </w:rPr>
          <w:t xml:space="preserve">en el que </w:t>
        </w:r>
      </w:ins>
      <w:r>
        <w:rPr>
          <w:lang w:val="es-ES_tradnl"/>
        </w:rPr>
        <w:t>se va a mantener la información dentro de</w:t>
      </w:r>
      <w:r w:rsidR="005F5E7A">
        <w:rPr>
          <w:lang w:val="es-ES_tradnl"/>
        </w:rPr>
        <w:t xml:space="preserve"> la blockchain Ethereum</w:t>
      </w:r>
      <w:r w:rsidR="00DE7243">
        <w:rPr>
          <w:lang w:val="es-ES_tradnl"/>
        </w:rPr>
        <w:t xml:space="preserve"> </w:t>
      </w:r>
      <w:ins w:id="43" w:author="Pablo Blanco Peris" w:date="2019-05-15T12:37:00Z">
        <w:r w:rsidR="001E5D42">
          <w:rPr>
            <w:lang w:val="es-ES_tradnl"/>
          </w:rPr>
          <w:fldChar w:fldCharType="begin"/>
        </w:r>
      </w:ins>
      <w:r w:rsidR="003E4221">
        <w:rPr>
          <w:lang w:val="es-ES_tradnl"/>
        </w:rPr>
        <w:instrText xml:space="preserve"> ADDIN ZOTERO_ITEM CSL_CITATION {"citationID":"YrRxqAx7","properties":{"formattedCitation":"[13]","plainCitation":"[13]","noteIndex":0},"citationItems":[{"id":25,"uris":["http://zotero.org/users/local/uCH1cRjK/items/YL7VX6NK"],"uri":["http://zotero.org/users/local/uCH1cRjK/items/YL7VX6NK"],"itemData":{"id":25,"type":"article","title":"Ethereum white paper","publisher":"ethereum","source":"GitHub","URL":"https://github.com/ethereum/wiki/wiki/White-Paper","note":"original-date: 2014-02-14T23:05:17Z","author":[{"family":"BUTERIN, Vitalik","given":""}],"issued":{"date-parts":[["2013"]]},"accessed":{"date-parts":[["2019",5,15]]}}}],"schema":"https://github.com/citation-style-language/schema/raw/master/csl-citation.json"} </w:instrText>
      </w:r>
      <w:r w:rsidR="001E5D42">
        <w:rPr>
          <w:lang w:val="es-ES_tradnl"/>
        </w:rPr>
        <w:fldChar w:fldCharType="separate"/>
      </w:r>
      <w:r w:rsidR="003E4221">
        <w:rPr>
          <w:noProof/>
          <w:lang w:val="es-ES_tradnl"/>
        </w:rPr>
        <w:t>[13]</w:t>
      </w:r>
      <w:ins w:id="44" w:author="Pablo Blanco Peris" w:date="2019-05-15T12:37:00Z">
        <w:r w:rsidR="001E5D42">
          <w:rPr>
            <w:lang w:val="es-ES_tradnl"/>
          </w:rPr>
          <w:fldChar w:fldCharType="end"/>
        </w:r>
      </w:ins>
      <w:r w:rsidR="00AF5AC0">
        <w:rPr>
          <w:lang w:val="es-ES_tradnl"/>
        </w:rPr>
        <w:t>, concretamente en Rinkeby</w:t>
      </w:r>
      <w:r w:rsidR="00DE7243">
        <w:rPr>
          <w:lang w:val="es-ES_tradnl"/>
        </w:rPr>
        <w:t xml:space="preserve"> </w:t>
      </w:r>
      <w:ins w:id="45" w:author="Pablo Blanco Peris" w:date="2019-05-15T12:38:00Z">
        <w:r w:rsidR="001E5D42">
          <w:rPr>
            <w:lang w:val="es-ES_tradnl"/>
          </w:rPr>
          <w:fldChar w:fldCharType="begin"/>
        </w:r>
      </w:ins>
      <w:r w:rsidR="005215E3">
        <w:rPr>
          <w:lang w:val="es-ES_tradnl"/>
        </w:rPr>
        <w:instrText xml:space="preserve"> ADDIN ZOTERO_ITEM CSL_CITATION {"citationID":"cKnq4nPz","properties":{"formattedCitation":"[8]","plainCitation":"[8]","noteIndex":0},"citationItems":[{"id":26,"uris":["http://zotero.org/users/local/uCH1cRjK/items/UCP8GJ3Q"],"uri":["http://zotero.org/users/local/uCH1cRjK/items/UCP8GJ3Q"],"itemData":{"id":26,"type":"webpage","title":"Rinkeby: Ethereum Testnet","URL":"https://www.rinkeby.io/#stats","accessed":{"date-parts":[["2019",5,15]]}}}],"schema":"https://github.com/citation-style-language/schema/raw/master/csl-citation.json"} </w:instrText>
      </w:r>
      <w:r w:rsidR="001E5D42">
        <w:rPr>
          <w:lang w:val="es-ES_tradnl"/>
        </w:rPr>
        <w:fldChar w:fldCharType="separate"/>
      </w:r>
      <w:r w:rsidR="005215E3">
        <w:rPr>
          <w:noProof/>
          <w:lang w:val="es-ES_tradnl"/>
        </w:rPr>
        <w:t>[8]</w:t>
      </w:r>
      <w:ins w:id="46" w:author="Pablo Blanco Peris" w:date="2019-05-15T12:38:00Z">
        <w:r w:rsidR="001E5D42">
          <w:rPr>
            <w:lang w:val="es-ES_tradnl"/>
          </w:rPr>
          <w:fldChar w:fldCharType="end"/>
        </w:r>
      </w:ins>
      <w:r w:rsidR="00AF5AC0">
        <w:rPr>
          <w:lang w:val="es-ES_tradnl"/>
        </w:rPr>
        <w:t xml:space="preserve">, una cadena de bloques de </w:t>
      </w:r>
      <w:proofErr w:type="spellStart"/>
      <w:r w:rsidR="00AF5AC0" w:rsidRPr="006C685A">
        <w:rPr>
          <w:i/>
          <w:lang w:val="es-ES_tradnl"/>
        </w:rPr>
        <w:t>testing</w:t>
      </w:r>
      <w:proofErr w:type="spellEnd"/>
      <w:r w:rsidR="00AF5AC0">
        <w:rPr>
          <w:lang w:val="es-ES_tradnl"/>
        </w:rPr>
        <w:t xml:space="preserve"> proporcionada por Ethereum enfocada a desarrolladores.</w:t>
      </w:r>
      <w:ins w:id="47" w:author="Pablo Blanco Peris" w:date="2019-05-15T12:41:00Z">
        <w:r w:rsidR="001E5D42">
          <w:rPr>
            <w:lang w:val="es-ES_tradnl"/>
          </w:rPr>
          <w:t xml:space="preserve"> Los Smart contracts son </w:t>
        </w:r>
      </w:ins>
      <w:ins w:id="48" w:author="Pablo Blanco Peris" w:date="2019-05-15T12:42:00Z">
        <w:r w:rsidR="001E5D42" w:rsidRPr="001E5D42">
          <w:rPr>
            <w:lang w:val="es-ES_tradnl"/>
          </w:rPr>
          <w:t>scripts que residen en la cadena de bloques que permiten la automatización de procesos de varios pasos.</w:t>
        </w:r>
      </w:ins>
    </w:p>
    <w:p w14:paraId="7EF41EE8" w14:textId="77777777" w:rsidR="0094773E" w:rsidRPr="0094773E" w:rsidRDefault="0094773E" w:rsidP="00970324">
      <w:pPr>
        <w:ind w:firstLine="0"/>
        <w:rPr>
          <w:lang w:val="es-ES_tradnl"/>
        </w:rPr>
      </w:pPr>
    </w:p>
    <w:p w14:paraId="6A1B1B68" w14:textId="0BB1B822" w:rsidR="00642CE8" w:rsidRPr="00017398" w:rsidRDefault="001E460B" w:rsidP="00017398">
      <w:pPr>
        <w:pStyle w:val="Ttulo2"/>
        <w:rPr>
          <w:ins w:id="49" w:author="Pablo Blanco Peris" w:date="2019-05-15T11:34:00Z"/>
        </w:rPr>
      </w:pPr>
      <w:bookmarkStart w:id="50" w:name="_Toc9205715"/>
      <w:r w:rsidRPr="00017398">
        <w:t>Blockchain</w:t>
      </w:r>
      <w:bookmarkEnd w:id="50"/>
    </w:p>
    <w:p w14:paraId="3FAE131F" w14:textId="0CCED451" w:rsidR="00642CE8" w:rsidRPr="006B6DF6" w:rsidRDefault="00642CE8" w:rsidP="003E7FE7">
      <w:pPr>
        <w:pStyle w:val="Ttulo3"/>
        <w:rPr>
          <w:lang w:val="es-ES_tradnl"/>
        </w:rPr>
      </w:pPr>
      <w:bookmarkStart w:id="51" w:name="_Toc9205716"/>
      <w:ins w:id="52" w:author="Pablo Blanco Peris" w:date="2019-05-15T11:34:00Z">
        <w:r>
          <w:rPr>
            <w:lang w:val="es-ES_tradnl"/>
          </w:rPr>
          <w:t>Historia</w:t>
        </w:r>
      </w:ins>
      <w:bookmarkEnd w:id="51"/>
    </w:p>
    <w:p w14:paraId="22529022" w14:textId="3CEC040D" w:rsidR="00642CE8" w:rsidRPr="00642CE8" w:rsidRDefault="00642CE8">
      <w:pPr>
        <w:pStyle w:val="Textoindependiente"/>
        <w:rPr>
          <w:ins w:id="53" w:author="Pablo Blanco Peris" w:date="2019-05-15T11:30:00Z"/>
          <w:lang w:val="es-ES"/>
        </w:rPr>
      </w:pPr>
      <w:ins w:id="54" w:author="Pablo Blanco Peris" w:date="2019-05-15T11:30:00Z">
        <w:r w:rsidRPr="00642CE8">
          <w:rPr>
            <w:lang w:val="es-ES"/>
          </w:rPr>
          <w:t xml:space="preserve">El concepto de moneda digital descentralizada, así como las aplicaciones alternativas </w:t>
        </w:r>
        <w:r>
          <w:rPr>
            <w:lang w:val="es-ES"/>
          </w:rPr>
          <w:t>o</w:t>
        </w:r>
        <w:r w:rsidRPr="00642CE8">
          <w:rPr>
            <w:lang w:val="es-ES"/>
          </w:rPr>
          <w:t xml:space="preserve"> los registros de propiedad, ha</w:t>
        </w:r>
        <w:r>
          <w:rPr>
            <w:lang w:val="es-ES"/>
          </w:rPr>
          <w:t>n</w:t>
        </w:r>
        <w:r w:rsidRPr="00642CE8">
          <w:rPr>
            <w:lang w:val="es-ES"/>
          </w:rPr>
          <w:t xml:space="preserve"> existido durante décadas. Los protocolos anónimos de efectivo electrónico de los años 80 y 90, que dependían principalmente de una primitiva criptográfica conocida como el cegamiento de </w:t>
        </w:r>
        <w:proofErr w:type="spellStart"/>
        <w:r w:rsidRPr="00642CE8">
          <w:rPr>
            <w:lang w:val="es-ES"/>
          </w:rPr>
          <w:t>Chaumian</w:t>
        </w:r>
        <w:proofErr w:type="spellEnd"/>
        <w:r w:rsidRPr="00642CE8">
          <w:rPr>
            <w:lang w:val="es-ES"/>
          </w:rPr>
          <w:t xml:space="preserve">, proporcionaron una moneda con un alto grado de privacidad, pero los protocolos en gran parte no lograron ganar terreno debido a su dependencia de un intermediario centralizado. En 1998, Wei </w:t>
        </w:r>
        <w:proofErr w:type="spellStart"/>
        <w:r w:rsidRPr="00642CE8">
          <w:rPr>
            <w:lang w:val="es-ES"/>
          </w:rPr>
          <w:t>Dai</w:t>
        </w:r>
        <w:proofErr w:type="spellEnd"/>
        <w:r w:rsidRPr="00642CE8">
          <w:rPr>
            <w:lang w:val="es-ES"/>
          </w:rPr>
          <w:t xml:space="preserve"> se convirtió en la primera propuesta en introducir la idea de crear dinero mediante la resolución de acertijos computacionales así como en un consenso descentralizado, pero la propuesta fue escas</w:t>
        </w:r>
      </w:ins>
      <w:ins w:id="55" w:author="Pablo Blanco Peris" w:date="2019-05-15T11:31:00Z">
        <w:r>
          <w:rPr>
            <w:lang w:val="es-ES"/>
          </w:rPr>
          <w:t>a</w:t>
        </w:r>
      </w:ins>
      <w:ins w:id="56" w:author="Pablo Blanco Peris" w:date="2019-05-15T11:30:00Z">
        <w:r w:rsidRPr="00642CE8">
          <w:rPr>
            <w:lang w:val="es-ES"/>
          </w:rPr>
          <w:t xml:space="preserve"> en detalles sobre cómo se podría implementar realmente el consenso descentralizado.</w:t>
        </w:r>
      </w:ins>
      <w:ins w:id="57" w:author="Pablo Blanco Peris" w:date="2019-05-15T11:31:00Z">
        <w:r>
          <w:rPr>
            <w:lang w:val="es-ES"/>
          </w:rPr>
          <w:t xml:space="preserve"> Posteriormente,</w:t>
        </w:r>
      </w:ins>
      <w:ins w:id="58" w:author="Pablo Blanco Peris" w:date="2019-05-15T11:30:00Z">
        <w:r w:rsidRPr="00642CE8">
          <w:rPr>
            <w:lang w:val="es-ES"/>
          </w:rPr>
          <w:t xml:space="preserve"> En 2005, </w:t>
        </w:r>
        <w:proofErr w:type="spellStart"/>
        <w:r w:rsidRPr="00642CE8">
          <w:rPr>
            <w:lang w:val="es-ES"/>
          </w:rPr>
          <w:t>Hal</w:t>
        </w:r>
        <w:proofErr w:type="spellEnd"/>
        <w:r w:rsidRPr="00642CE8">
          <w:rPr>
            <w:lang w:val="es-ES"/>
          </w:rPr>
          <w:t xml:space="preserve"> </w:t>
        </w:r>
        <w:proofErr w:type="spellStart"/>
        <w:r w:rsidRPr="00642CE8">
          <w:rPr>
            <w:lang w:val="es-ES"/>
          </w:rPr>
          <w:t>Finney</w:t>
        </w:r>
        <w:proofErr w:type="spellEnd"/>
        <w:r w:rsidRPr="00642CE8">
          <w:rPr>
            <w:lang w:val="es-ES"/>
          </w:rPr>
          <w:t xml:space="preserve"> introdujo un concepto de un sistema para crear un concepto </w:t>
        </w:r>
      </w:ins>
      <w:ins w:id="59" w:author="Pablo Blanco Peris" w:date="2019-05-15T11:35:00Z">
        <w:r>
          <w:rPr>
            <w:lang w:val="es-ES"/>
          </w:rPr>
          <w:t>de</w:t>
        </w:r>
      </w:ins>
      <w:ins w:id="60" w:author="Pablo Blanco Peris" w:date="2019-05-15T11:30:00Z">
        <w:r w:rsidRPr="00642CE8">
          <w:rPr>
            <w:lang w:val="es-ES"/>
          </w:rPr>
          <w:t xml:space="preserve"> criptomoneda, pero no alcanzó el </w:t>
        </w:r>
        <w:r w:rsidRPr="00642CE8">
          <w:rPr>
            <w:lang w:val="es-ES"/>
          </w:rPr>
          <w:lastRenderedPageBreak/>
          <w:t xml:space="preserve">ideal al confiar en la computación confiable como </w:t>
        </w:r>
        <w:r w:rsidRPr="006C685A">
          <w:rPr>
            <w:i/>
            <w:lang w:val="es-ES"/>
          </w:rPr>
          <w:t>back</w:t>
        </w:r>
      </w:ins>
      <w:ins w:id="61" w:author="Pablo Blanco Peris" w:date="2019-05-15T11:32:00Z">
        <w:r w:rsidRPr="006C685A">
          <w:rPr>
            <w:i/>
            <w:lang w:val="es-ES"/>
          </w:rPr>
          <w:t>-</w:t>
        </w:r>
      </w:ins>
      <w:proofErr w:type="spellStart"/>
      <w:ins w:id="62" w:author="Pablo Blanco Peris" w:date="2019-05-15T11:30:00Z">
        <w:r w:rsidRPr="006C685A">
          <w:rPr>
            <w:i/>
            <w:lang w:val="es-ES"/>
          </w:rPr>
          <w:t>end</w:t>
        </w:r>
        <w:proofErr w:type="spellEnd"/>
        <w:r w:rsidRPr="00642CE8">
          <w:rPr>
            <w:lang w:val="es-ES"/>
          </w:rPr>
          <w:t xml:space="preserve">. En 2009, </w:t>
        </w:r>
        <w:proofErr w:type="spellStart"/>
        <w:r w:rsidRPr="00642CE8">
          <w:rPr>
            <w:lang w:val="es-ES"/>
          </w:rPr>
          <w:t>Satoshi</w:t>
        </w:r>
        <w:proofErr w:type="spellEnd"/>
        <w:r w:rsidRPr="00642CE8">
          <w:rPr>
            <w:lang w:val="es-ES"/>
          </w:rPr>
          <w:t xml:space="preserve"> </w:t>
        </w:r>
        <w:proofErr w:type="spellStart"/>
        <w:r w:rsidRPr="00642CE8">
          <w:rPr>
            <w:lang w:val="es-ES"/>
          </w:rPr>
          <w:t>Nakamoto</w:t>
        </w:r>
        <w:proofErr w:type="spellEnd"/>
        <w:r w:rsidRPr="00642CE8">
          <w:rPr>
            <w:lang w:val="es-ES"/>
          </w:rPr>
          <w:t xml:space="preserve"> implementó por primera vez una moneda descentralizada en la práctica, combinando las primitivas establecidas para administrar la propiedad a través de la criptografía de clave pública con un algoritmo de consenso para realizar un seguimiento de quién posee las monedas, conocida como prueba de trabajo</w:t>
        </w:r>
      </w:ins>
      <w:ins w:id="63" w:author="Pablo Blanco Peris" w:date="2019-05-15T11:35:00Z">
        <w:r>
          <w:rPr>
            <w:lang w:val="es-ES"/>
          </w:rPr>
          <w:t xml:space="preserve"> </w:t>
        </w:r>
        <w:r w:rsidRPr="006C685A">
          <w:rPr>
            <w:i/>
            <w:lang w:val="es-ES"/>
          </w:rPr>
          <w:t xml:space="preserve">o </w:t>
        </w:r>
        <w:proofErr w:type="spellStart"/>
        <w:r w:rsidRPr="006C685A">
          <w:rPr>
            <w:i/>
            <w:lang w:val="es-ES"/>
          </w:rPr>
          <w:t>proof</w:t>
        </w:r>
        <w:proofErr w:type="spellEnd"/>
        <w:r w:rsidRPr="006C685A">
          <w:rPr>
            <w:i/>
            <w:lang w:val="es-ES"/>
          </w:rPr>
          <w:t xml:space="preserve"> of work</w:t>
        </w:r>
      </w:ins>
      <w:ins w:id="64" w:author="Pablo Blanco Peris" w:date="2019-05-15T11:33:00Z">
        <w:r>
          <w:rPr>
            <w:lang w:val="es-ES"/>
          </w:rPr>
          <w:t xml:space="preserve"> </w:t>
        </w:r>
        <w:r>
          <w:rPr>
            <w:lang w:val="es-ES"/>
          </w:rPr>
          <w:fldChar w:fldCharType="begin"/>
        </w:r>
      </w:ins>
      <w:r w:rsidR="00270A8B">
        <w:rPr>
          <w:lang w:val="es-ES"/>
        </w:rPr>
        <w:instrText xml:space="preserve"> ADDIN ZOTERO_ITEM CSL_CITATION {"citationID":"37bokqvi","properties":{"formattedCitation":"[1]","plainCitation":"[1]","noteIndex":0},"citationItems":[{"id":17,"uris":["http://zotero.org/users/local/uCH1cRjK/items/LXRS6UW7"],"uri":["http://zotero.org/users/local/uCH1cRjK/items/LXRS6UW7"],"itemData":{"id":17,"type":"article-journal","title":"Bitcoin: A Peer-to-Peer Electronic Cash System","page":"9","source":"Zotero","abstract":"A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gone.","language":"en","author":[{"family":"Nakamoto","given":"Satoshi"}]}}],"schema":"https://github.com/citation-style-language/schema/raw/master/csl-citation.json"} </w:instrText>
      </w:r>
      <w:r>
        <w:rPr>
          <w:lang w:val="es-ES"/>
        </w:rPr>
        <w:fldChar w:fldCharType="separate"/>
      </w:r>
      <w:r w:rsidR="00270A8B">
        <w:rPr>
          <w:noProof/>
          <w:lang w:val="es-ES"/>
        </w:rPr>
        <w:t>[1]</w:t>
      </w:r>
      <w:ins w:id="65" w:author="Pablo Blanco Peris" w:date="2019-05-15T11:33:00Z">
        <w:r>
          <w:rPr>
            <w:lang w:val="es-ES"/>
          </w:rPr>
          <w:fldChar w:fldCharType="end"/>
        </w:r>
      </w:ins>
      <w:r w:rsidR="00DE7243">
        <w:rPr>
          <w:lang w:val="es-ES"/>
        </w:rPr>
        <w:t>.</w:t>
      </w:r>
    </w:p>
    <w:p w14:paraId="4F3F7C20" w14:textId="1233349F" w:rsidR="00642CE8" w:rsidRDefault="00642CE8" w:rsidP="00642CE8">
      <w:pPr>
        <w:pStyle w:val="Textoindependiente"/>
        <w:rPr>
          <w:ins w:id="66" w:author="Pablo Blanco Peris" w:date="2019-05-15T11:34:00Z"/>
          <w:lang w:val="es-ES"/>
        </w:rPr>
      </w:pPr>
      <w:ins w:id="67" w:author="Pablo Blanco Peris" w:date="2019-05-15T11:30:00Z">
        <w:r w:rsidRPr="00642CE8">
          <w:rPr>
            <w:lang w:val="es-ES"/>
          </w:rPr>
          <w:t xml:space="preserve">El mecanismo detrás de la prueba de trabajo fue un gran avance en el espacio porque resolvió simultáneamente dos problemas. Primero, proporcionó un algoritmo de consenso simple y moderadamente efectivo, que permite a los nodos de la red acordar colectivamente un conjunto de actualizaciones canónicas del estado del libro mayor de Bitcoin. En segundo lugar, proporcionó un mecanismo para permitir la libre entrada en el proceso de consenso, resolviendo el problema político de decidir quién puede influir en el consenso y, al mismo tiempo, evitar los ataques de sibila. Lo hace sustituyendo una barrera formal a la participación, como el requisito de estar registrado como una entidad única en una lista particular, con una barrera económica: el peso de un solo nodo en el proceso de votación por consenso es directamente proporcional a la potencia de cálculo. que trae el nodo. Desde entonces, se ha propuesto un enfoque alternativo </w:t>
        </w:r>
        <w:r w:rsidRPr="006C685A">
          <w:rPr>
            <w:i/>
            <w:lang w:val="es-ES"/>
          </w:rPr>
          <w:t xml:space="preserve">llamado </w:t>
        </w:r>
        <w:proofErr w:type="spellStart"/>
        <w:r w:rsidRPr="006C685A">
          <w:rPr>
            <w:i/>
            <w:lang w:val="es-ES"/>
          </w:rPr>
          <w:t>proof</w:t>
        </w:r>
        <w:proofErr w:type="spellEnd"/>
        <w:r w:rsidRPr="006C685A">
          <w:rPr>
            <w:i/>
            <w:lang w:val="es-ES"/>
          </w:rPr>
          <w:t xml:space="preserve"> of </w:t>
        </w:r>
        <w:proofErr w:type="spellStart"/>
        <w:r w:rsidRPr="006C685A">
          <w:rPr>
            <w:i/>
            <w:lang w:val="es-ES"/>
          </w:rPr>
          <w:t>stake</w:t>
        </w:r>
        <w:proofErr w:type="spellEnd"/>
        <w:r w:rsidRPr="00642CE8">
          <w:rPr>
            <w:lang w:val="es-ES"/>
          </w:rPr>
          <w:t>, que calcula el peso de un nodo como proporcional a sus tenencias de moneda y no a recursos computacionales</w:t>
        </w:r>
      </w:ins>
      <w:r w:rsidR="00DE7243">
        <w:rPr>
          <w:lang w:val="es-ES"/>
        </w:rPr>
        <w:t xml:space="preserve"> </w:t>
      </w:r>
      <w:ins w:id="68" w:author="Pablo Blanco Peris" w:date="2019-05-15T11:48:00Z">
        <w:r w:rsidR="006B6DF6">
          <w:rPr>
            <w:lang w:val="es-ES"/>
          </w:rPr>
          <w:fldChar w:fldCharType="begin"/>
        </w:r>
      </w:ins>
      <w:r w:rsidR="003E4221">
        <w:rPr>
          <w:lang w:val="es-ES"/>
        </w:rPr>
        <w:instrText xml:space="preserve"> ADDIN ZOTERO_ITEM CSL_CITATION {"citationID":"nhRbAn4b","properties":{"formattedCitation":"[13]","plainCitation":"[13]","noteIndex":0},"citationItems":[{"id":25,"uris":["http://zotero.org/users/local/uCH1cRjK/items/YL7VX6NK"],"uri":["http://zotero.org/users/local/uCH1cRjK/items/YL7VX6NK"],"itemData":{"id":25,"type":"article","title":"Ethereum white paper","publisher":"ethereum","source":"GitHub","URL":"https://github.com/ethereum/wiki/wiki/White-Paper","note":"original-date: 2014-02-14T23:05:17Z","author":[{"family":"BUTERIN, Vitalik","given":""}],"issued":{"date-parts":[["2013"]]},"accessed":{"date-parts":[["2019",5,15]]}}}],"schema":"https://github.com/citation-style-language/schema/raw/master/csl-citation.json"} </w:instrText>
      </w:r>
      <w:r w:rsidR="006B6DF6">
        <w:rPr>
          <w:lang w:val="es-ES"/>
        </w:rPr>
        <w:fldChar w:fldCharType="separate"/>
      </w:r>
      <w:r w:rsidR="003E4221">
        <w:rPr>
          <w:noProof/>
          <w:lang w:val="es-ES"/>
        </w:rPr>
        <w:t>[13]</w:t>
      </w:r>
      <w:ins w:id="69" w:author="Pablo Blanco Peris" w:date="2019-05-15T11:48:00Z">
        <w:r w:rsidR="006B6DF6">
          <w:rPr>
            <w:lang w:val="es-ES"/>
          </w:rPr>
          <w:fldChar w:fldCharType="end"/>
        </w:r>
      </w:ins>
      <w:r w:rsidR="00DE7243">
        <w:rPr>
          <w:lang w:val="es-ES"/>
        </w:rPr>
        <w:t>.</w:t>
      </w:r>
    </w:p>
    <w:p w14:paraId="37A69A4D" w14:textId="005F9CE9" w:rsidR="00642CE8" w:rsidRDefault="00642CE8" w:rsidP="00642CE8">
      <w:pPr>
        <w:pStyle w:val="Textoindependiente"/>
        <w:rPr>
          <w:ins w:id="70" w:author="Pablo Blanco Peris" w:date="2019-05-15T11:37:00Z"/>
          <w:lang w:val="es-ES"/>
        </w:rPr>
      </w:pPr>
    </w:p>
    <w:p w14:paraId="6F135548" w14:textId="4698F69F" w:rsidR="00AE6B26" w:rsidRPr="006C685A" w:rsidRDefault="00AE6B26" w:rsidP="006C685A">
      <w:pPr>
        <w:pStyle w:val="Ttulo3"/>
        <w:rPr>
          <w:ins w:id="71" w:author="Pablo Blanco Peris" w:date="2019-05-15T11:34:00Z"/>
          <w:lang w:val="es-ES_tradnl"/>
        </w:rPr>
      </w:pPr>
      <w:bookmarkStart w:id="72" w:name="_Toc9205717"/>
      <w:ins w:id="73" w:author="Pablo Blanco Peris" w:date="2019-05-15T11:37:00Z">
        <w:r>
          <w:rPr>
            <w:lang w:val="es-ES_tradnl"/>
          </w:rPr>
          <w:t>¿</w:t>
        </w:r>
        <w:commentRangeStart w:id="74"/>
        <w:r>
          <w:rPr>
            <w:lang w:val="es-ES_tradnl"/>
          </w:rPr>
          <w:t>Qué es blockchain?</w:t>
        </w:r>
      </w:ins>
      <w:commentRangeEnd w:id="74"/>
      <w:r w:rsidR="008B1374">
        <w:rPr>
          <w:rStyle w:val="Refdecomentario"/>
          <w:rFonts w:cs="Times New Roman"/>
          <w:b w:val="0"/>
          <w:i w:val="0"/>
          <w:kern w:val="0"/>
        </w:rPr>
        <w:commentReference w:id="74"/>
      </w:r>
      <w:bookmarkEnd w:id="72"/>
    </w:p>
    <w:p w14:paraId="23F808FA" w14:textId="2DDD363F" w:rsidR="0094773E" w:rsidRPr="0094773E" w:rsidRDefault="0087220F" w:rsidP="00D71F0E">
      <w:pPr>
        <w:pStyle w:val="Textoindependiente"/>
        <w:rPr>
          <w:lang w:val="es-ES_tradnl"/>
        </w:rPr>
      </w:pPr>
      <w:r>
        <w:rPr>
          <w:lang w:val="es-ES_tradnl"/>
        </w:rPr>
        <w:t>Blockchain</w:t>
      </w:r>
      <w:r w:rsidR="0094773E" w:rsidRPr="0094773E">
        <w:rPr>
          <w:lang w:val="es-ES_tradnl"/>
        </w:rPr>
        <w:t xml:space="preserve"> </w:t>
      </w:r>
      <w:r>
        <w:rPr>
          <w:lang w:val="es-ES_tradnl"/>
        </w:rPr>
        <w:t>e</w:t>
      </w:r>
      <w:r w:rsidR="0094773E" w:rsidRPr="0094773E">
        <w:rPr>
          <w:lang w:val="es-ES_tradnl"/>
        </w:rPr>
        <w:t xml:space="preserve">s una estructura de datos en la que la información contenida se agrupa en </w:t>
      </w:r>
      <w:ins w:id="75" w:author="Pablo Blanco Peris" w:date="2019-05-15T12:43:00Z">
        <w:r w:rsidR="00970324">
          <w:rPr>
            <w:lang w:val="es-ES_tradnl"/>
          </w:rPr>
          <w:t>secuencias de bloques</w:t>
        </w:r>
      </w:ins>
      <w:r w:rsidR="0094773E" w:rsidRPr="0094773E">
        <w:rPr>
          <w:lang w:val="es-ES_tradnl"/>
        </w:rPr>
        <w:t xml:space="preserve"> a los que se va agregando información relacionada con el bloque anterior, que, a su vez, contiene información relacionada con el bloque anterior a éste y así recursivamente, de manera que, debido a técnicas criptográficas</w:t>
      </w:r>
      <w:ins w:id="76" w:author="Pablo Blanco Peris" w:date="2019-05-15T12:44:00Z">
        <w:r w:rsidR="00970324">
          <w:rPr>
            <w:lang w:val="es-ES_tradnl"/>
          </w:rPr>
          <w:t xml:space="preserve"> </w:t>
        </w:r>
        <w:r w:rsidR="00970324" w:rsidRPr="00642CE8">
          <w:rPr>
            <w:lang w:val="es-ES"/>
          </w:rPr>
          <w:t>de clave pública con un algoritmo de consenso</w:t>
        </w:r>
      </w:ins>
      <w:r w:rsidR="0094773E" w:rsidRPr="0094773E">
        <w:rPr>
          <w:lang w:val="es-ES_tradnl"/>
        </w:rPr>
        <w:t xml:space="preserve">, </w:t>
      </w:r>
      <w:r w:rsidR="009633EC">
        <w:rPr>
          <w:lang w:val="es-ES_tradnl"/>
        </w:rPr>
        <w:t xml:space="preserve">si </w:t>
      </w:r>
      <w:r w:rsidR="0094773E" w:rsidRPr="0094773E">
        <w:rPr>
          <w:lang w:val="es-ES_tradnl"/>
        </w:rPr>
        <w:t>un bloque</w:t>
      </w:r>
      <w:r w:rsidR="009633EC">
        <w:rPr>
          <w:lang w:val="es-ES_tradnl"/>
        </w:rPr>
        <w:t xml:space="preserve"> es</w:t>
      </w:r>
      <w:r w:rsidR="0094773E" w:rsidRPr="0094773E">
        <w:rPr>
          <w:lang w:val="es-ES_tradnl"/>
        </w:rPr>
        <w:t xml:space="preserve"> modificado </w:t>
      </w:r>
      <w:r w:rsidR="009633EC">
        <w:rPr>
          <w:lang w:val="es-ES_tradnl"/>
        </w:rPr>
        <w:t>modificaría</w:t>
      </w:r>
      <w:r w:rsidR="0094773E" w:rsidRPr="0094773E">
        <w:rPr>
          <w:lang w:val="es-ES_tradnl"/>
        </w:rPr>
        <w:t xml:space="preserve"> todos los bloques posteriores</w:t>
      </w:r>
      <w:ins w:id="77" w:author="ADRIAN RIESCO RODRIGUEZ" w:date="2019-04-26T15:20:00Z">
        <w:r w:rsidR="00D667C0">
          <w:rPr>
            <w:lang w:val="es-ES_tradnl"/>
          </w:rPr>
          <w:t>,</w:t>
        </w:r>
      </w:ins>
      <w:r w:rsidR="009633EC">
        <w:rPr>
          <w:lang w:val="es-ES_tradnl"/>
        </w:rPr>
        <w:t xml:space="preserve"> quitando así su validez</w:t>
      </w:r>
      <w:r w:rsidR="0094773E" w:rsidRPr="0094773E">
        <w:rPr>
          <w:lang w:val="es-ES_tradnl"/>
        </w:rPr>
        <w:t>. Estas cadenas de bloques se reparten entre nodos</w:t>
      </w:r>
      <w:r w:rsidR="00D7345E">
        <w:rPr>
          <w:lang w:val="es-ES_tradnl"/>
        </w:rPr>
        <w:t xml:space="preserve"> distribuidos</w:t>
      </w:r>
      <w:r w:rsidR="0094773E" w:rsidRPr="0094773E">
        <w:rPr>
          <w:lang w:val="es-ES_tradnl"/>
        </w:rPr>
        <w:t xml:space="preserve"> en la red, comúnmente llamados mineros</w:t>
      </w:r>
      <w:r w:rsidR="00A41818">
        <w:rPr>
          <w:lang w:val="es-ES_tradnl"/>
        </w:rPr>
        <w:t>. Esta estructura persigue el objetivo de</w:t>
      </w:r>
      <w:r w:rsidR="0094773E" w:rsidRPr="0094773E">
        <w:rPr>
          <w:lang w:val="es-ES_tradnl"/>
        </w:rPr>
        <w:t xml:space="preserve"> </w:t>
      </w:r>
      <w:r w:rsidR="00A41818">
        <w:rPr>
          <w:lang w:val="es-ES_tradnl"/>
        </w:rPr>
        <w:t>mantener una</w:t>
      </w:r>
      <w:r w:rsidR="0094773E" w:rsidRPr="0094773E">
        <w:rPr>
          <w:lang w:val="es-ES_tradnl"/>
        </w:rPr>
        <w:t xml:space="preserve"> descentralización de la información y evitar dependencias con ciertos nodos, de manera que ningún nodo está por encima de otro</w:t>
      </w:r>
      <w:r w:rsidR="00085A62">
        <w:rPr>
          <w:lang w:val="es-ES_tradnl"/>
        </w:rPr>
        <w:t xml:space="preserve"> y ningún nodo es indispensable para el correcto funcionamiento</w:t>
      </w:r>
      <w:ins w:id="78" w:author="ADRIAN RIESCO RODRIGUEZ" w:date="2019-04-26T15:20:00Z">
        <w:r w:rsidR="00D667C0">
          <w:rPr>
            <w:lang w:val="es-ES_tradnl"/>
          </w:rPr>
          <w:t xml:space="preserve"> de la cadena,</w:t>
        </w:r>
      </w:ins>
      <w:r w:rsidR="0094773E" w:rsidRPr="0094773E">
        <w:rPr>
          <w:lang w:val="es-ES_tradnl"/>
        </w:rPr>
        <w:t xml:space="preserve"> manten</w:t>
      </w:r>
      <w:r w:rsidR="00991EB8">
        <w:rPr>
          <w:lang w:val="es-ES_tradnl"/>
        </w:rPr>
        <w:t>iendo así</w:t>
      </w:r>
      <w:r w:rsidR="0094773E" w:rsidRPr="0094773E">
        <w:rPr>
          <w:lang w:val="es-ES_tradnl"/>
        </w:rPr>
        <w:t xml:space="preserve"> una estructura jerárquica</w:t>
      </w:r>
      <w:r w:rsidR="00CD4350">
        <w:rPr>
          <w:lang w:val="es-ES_tradnl"/>
        </w:rPr>
        <w:t xml:space="preserve"> </w:t>
      </w:r>
      <w:r w:rsidR="0094773E" w:rsidRPr="0094773E">
        <w:rPr>
          <w:lang w:val="es-ES_tradnl"/>
        </w:rPr>
        <w:t xml:space="preserve">horizontal. El intercambio de información se realiza de manera que, cuando </w:t>
      </w:r>
      <w:r w:rsidR="0094773E" w:rsidRPr="0094773E">
        <w:rPr>
          <w:lang w:val="es-ES_tradnl"/>
        </w:rPr>
        <w:lastRenderedPageBreak/>
        <w:t>un nodo añade un nuevo bloque</w:t>
      </w:r>
      <w:ins w:id="79" w:author="ADRIAN RIESCO RODRIGUEZ" w:date="2019-04-26T15:20:00Z">
        <w:r w:rsidR="005E71FF">
          <w:rPr>
            <w:lang w:val="es-ES_tradnl"/>
          </w:rPr>
          <w:t>,</w:t>
        </w:r>
      </w:ins>
      <w:r w:rsidR="0094773E" w:rsidRPr="0094773E">
        <w:rPr>
          <w:lang w:val="es-ES_tradnl"/>
        </w:rPr>
        <w:t xml:space="preserve"> se lo comunica al resto de mineros de la red para que actualicen su cadena </w:t>
      </w:r>
      <w:r w:rsidR="001775A8">
        <w:rPr>
          <w:lang w:val="es-ES_tradnl"/>
        </w:rPr>
        <w:t xml:space="preserve">de bloques </w:t>
      </w:r>
      <w:r w:rsidR="0094773E" w:rsidRPr="0094773E">
        <w:rPr>
          <w:lang w:val="es-ES_tradnl"/>
        </w:rPr>
        <w:t>y así contengan todos la misma información.</w:t>
      </w:r>
    </w:p>
    <w:p w14:paraId="7D7D2480" w14:textId="580A6952" w:rsidR="0094773E" w:rsidRPr="0094773E" w:rsidRDefault="0094773E" w:rsidP="00D71F0E">
      <w:pPr>
        <w:pStyle w:val="Textoindependiente"/>
        <w:rPr>
          <w:lang w:val="es-ES_tradnl"/>
        </w:rPr>
      </w:pPr>
      <w:r w:rsidRPr="0094773E">
        <w:rPr>
          <w:lang w:val="es-ES_tradnl"/>
        </w:rPr>
        <w:t xml:space="preserve">De esta manera se crea un entorno distribuido en donde la </w:t>
      </w:r>
      <w:ins w:id="80" w:author="ADRIAN RIESCO RODRIGUEZ" w:date="2019-04-26T15:27:00Z">
        <w:r w:rsidR="00BB2FB3">
          <w:rPr>
            <w:lang w:val="es-ES_tradnl"/>
          </w:rPr>
          <w:t>cadena de bloques</w:t>
        </w:r>
      </w:ins>
      <w:r w:rsidRPr="0094773E">
        <w:rPr>
          <w:lang w:val="es-ES_tradnl"/>
        </w:rPr>
        <w:t xml:space="preserve"> ejerce </w:t>
      </w:r>
      <w:ins w:id="81" w:author="ADRIAN RIESCO RODRIGUEZ" w:date="2019-04-26T15:27:00Z">
        <w:r w:rsidR="00BB2FB3">
          <w:rPr>
            <w:lang w:val="es-ES_tradnl"/>
          </w:rPr>
          <w:t>como una</w:t>
        </w:r>
        <w:r w:rsidR="00BB2FB3" w:rsidRPr="0094773E">
          <w:rPr>
            <w:lang w:val="es-ES_tradnl"/>
          </w:rPr>
          <w:t xml:space="preserve"> </w:t>
        </w:r>
      </w:ins>
      <w:r w:rsidRPr="0094773E">
        <w:rPr>
          <w:lang w:val="es-ES_tradnl"/>
        </w:rPr>
        <w:t xml:space="preserve">base de datos pública no </w:t>
      </w:r>
      <w:ins w:id="82" w:author="ADRIAN RIESCO RODRIGUEZ" w:date="2019-04-26T15:27:00Z">
        <w:r w:rsidR="00BB2FB3">
          <w:rPr>
            <w:lang w:val="es-ES_tradnl"/>
          </w:rPr>
          <w:t xml:space="preserve">con capacidad de </w:t>
        </w:r>
      </w:ins>
      <w:ins w:id="83" w:author="ADRIAN RIESCO RODRIGUEZ" w:date="2019-04-26T15:28:00Z">
        <w:r w:rsidR="00BB2FB3">
          <w:rPr>
            <w:lang w:val="es-ES_tradnl"/>
          </w:rPr>
          <w:t>asegurar la veracidad del contenido</w:t>
        </w:r>
      </w:ins>
      <w:r w:rsidRPr="0094773E">
        <w:rPr>
          <w:lang w:val="es-ES_tradnl"/>
        </w:rPr>
        <w:t>. Constantemente este libro digital de registros va creciendo</w:t>
      </w:r>
      <w:r w:rsidR="00AB1330">
        <w:rPr>
          <w:lang w:val="es-ES_tradnl"/>
        </w:rPr>
        <w:t xml:space="preserve"> añadiendo bloques a la cadena</w:t>
      </w:r>
      <w:r w:rsidRPr="0094773E">
        <w:rPr>
          <w:lang w:val="es-ES_tradnl"/>
        </w:rPr>
        <w:t>, las operaciones se van registrando de manera cronológica</w:t>
      </w:r>
      <w:ins w:id="84" w:author="ADRIAN RIESCO RODRIGUEZ" w:date="2019-04-26T15:28:00Z">
        <w:r w:rsidR="00BB2FB3">
          <w:rPr>
            <w:lang w:val="es-ES_tradnl"/>
          </w:rPr>
          <w:t xml:space="preserve"> en la propia cadena</w:t>
        </w:r>
      </w:ins>
      <w:r w:rsidR="00D967CC">
        <w:rPr>
          <w:lang w:val="es-ES_tradnl"/>
        </w:rPr>
        <w:t>, y se</w:t>
      </w:r>
      <w:r w:rsidRPr="0094773E">
        <w:rPr>
          <w:lang w:val="es-ES_tradnl"/>
        </w:rPr>
        <w:t xml:space="preserve"> permite realizar un seguimiento sin la necesidad de registros centrales. Es importante destacar que los bloques tienen un orden cronológico dentro de la cadena y </w:t>
      </w:r>
      <w:r w:rsidR="00E17DBA">
        <w:rPr>
          <w:lang w:val="es-ES_tradnl"/>
        </w:rPr>
        <w:t xml:space="preserve">esto no </w:t>
      </w:r>
      <w:r w:rsidRPr="0094773E">
        <w:rPr>
          <w:lang w:val="es-ES_tradnl"/>
        </w:rPr>
        <w:t>se puede modificar ya que los bloques están interrelacionados entre ellos. Por ello, una vez que un bloque es considerado válido dentro de la red de nodos, siempre permanecerá en la cadena de bloques.</w:t>
      </w:r>
    </w:p>
    <w:p w14:paraId="44EE3FDB" w14:textId="1DD7A7B1" w:rsidR="0094773E" w:rsidRPr="006C685A" w:rsidRDefault="0094773E" w:rsidP="00D71F0E">
      <w:pPr>
        <w:pStyle w:val="Textoindependiente"/>
        <w:rPr>
          <w:lang w:val="es-ES"/>
        </w:rPr>
      </w:pPr>
      <w:r w:rsidRPr="0094773E">
        <w:rPr>
          <w:lang w:val="es-ES_tradnl"/>
        </w:rPr>
        <w:t>La tecnología blockchain es muy adecuada para los entornos en los que se quiera almacenar información de manera cronológica y se quiera garantizar la integridad de la información, imposibilitando la modificación de la información con el objetivo de garantizar una confianza distribuida en lugar de que quede depositada en una entidad certificadora</w:t>
      </w:r>
      <w:ins w:id="85" w:author="Pablo Blanco Peris" w:date="2019-05-15T12:45:00Z">
        <w:r w:rsidR="00970324">
          <w:rPr>
            <w:lang w:val="es-ES_tradnl"/>
          </w:rPr>
          <w:t xml:space="preserve"> de confianza </w:t>
        </w:r>
      </w:ins>
      <w:ins w:id="86" w:author="Pablo Blanco Peris" w:date="2019-05-15T12:48:00Z">
        <w:r w:rsidR="00970324">
          <w:rPr>
            <w:lang w:val="es-ES_tradnl"/>
          </w:rPr>
          <w:t>que se encarga de garantizar la seguridad de las comunicaciones y las transacciones digitales</w:t>
        </w:r>
      </w:ins>
      <w:ins w:id="87" w:author="Pablo Blanco Peris" w:date="2019-05-16T01:09:00Z">
        <w:r w:rsidR="0095232C">
          <w:rPr>
            <w:lang w:val="es-ES_tradnl"/>
          </w:rPr>
          <w:t xml:space="preserve"> como podría ser una entidad financiera</w:t>
        </w:r>
      </w:ins>
      <w:r w:rsidRPr="0094773E">
        <w:rPr>
          <w:lang w:val="es-ES_tradnl"/>
        </w:rPr>
        <w:t>.</w:t>
      </w:r>
      <w:ins w:id="88" w:author="Pablo Blanco Peris" w:date="2019-05-15T12:49:00Z">
        <w:r w:rsidR="00970324">
          <w:rPr>
            <w:lang w:val="es-ES_tradnl"/>
          </w:rPr>
          <w:t xml:space="preserve"> Sirven para verificar las identidades de los participantes y evitar fraudes mediante claves p</w:t>
        </w:r>
      </w:ins>
      <w:ins w:id="89" w:author="Pablo Blanco Peris" w:date="2019-05-15T12:50:00Z">
        <w:r w:rsidR="00970324">
          <w:rPr>
            <w:lang w:val="es-ES_tradnl"/>
          </w:rPr>
          <w:t>úblicas y privadas</w:t>
        </w:r>
      </w:ins>
      <w:ins w:id="90" w:author="Pablo Blanco Peris" w:date="2019-05-15T12:55:00Z">
        <w:r w:rsidR="009F0B4E">
          <w:rPr>
            <w:lang w:val="es-ES_tradnl"/>
          </w:rPr>
          <w:t xml:space="preserve"> </w:t>
        </w:r>
        <w:r w:rsidR="009F0B4E">
          <w:rPr>
            <w:lang w:val="es-ES_tradnl"/>
          </w:rPr>
          <w:fldChar w:fldCharType="begin"/>
        </w:r>
      </w:ins>
      <w:r w:rsidR="003E4221">
        <w:rPr>
          <w:lang w:val="es-ES_tradnl"/>
        </w:rPr>
        <w:instrText xml:space="preserve"> ADDIN ZOTERO_ITEM CSL_CITATION {"citationID":"Px87rHmD","properties":{"formattedCitation":"[14]","plainCitation":"[14]","noteIndex":0},"citationItems":[{"id":32,"uris":["http://zotero.org/users/local/uCH1cRjK/items/4GJ626R3"],"uri":["http://zotero.org/users/local/uCH1cRjK/items/4GJ626R3"],"itemData":{"id":32,"type":"article-journal","title":"El ABC de los Documentos Electrónicos Seguros","page":"28","source":"Zotero","language":"es","author":[{"family":"Mendívil","given":"Ignacio"}]}}],"schema":"https://github.com/citation-style-language/schema/raw/master/csl-citation.json"} </w:instrText>
      </w:r>
      <w:r w:rsidR="009F0B4E">
        <w:rPr>
          <w:lang w:val="es-ES_tradnl"/>
        </w:rPr>
        <w:fldChar w:fldCharType="separate"/>
      </w:r>
      <w:r w:rsidR="003E4221">
        <w:rPr>
          <w:noProof/>
          <w:lang w:val="es-ES_tradnl"/>
        </w:rPr>
        <w:t>[14]</w:t>
      </w:r>
      <w:ins w:id="91" w:author="Pablo Blanco Peris" w:date="2019-05-15T12:55:00Z">
        <w:r w:rsidR="009F0B4E">
          <w:rPr>
            <w:lang w:val="es-ES_tradnl"/>
          </w:rPr>
          <w:fldChar w:fldCharType="end"/>
        </w:r>
      </w:ins>
      <w:ins w:id="92" w:author="Pablo Blanco Peris" w:date="2019-05-15T12:50:00Z">
        <w:r w:rsidR="00970324">
          <w:rPr>
            <w:lang w:val="es-ES_tradnl"/>
          </w:rPr>
          <w:t>.</w:t>
        </w:r>
      </w:ins>
      <w:ins w:id="93" w:author="Pablo Blanco Peris" w:date="2019-05-15T12:52:00Z">
        <w:r w:rsidR="00970324">
          <w:rPr>
            <w:lang w:val="es-ES_tradnl"/>
          </w:rPr>
          <w:t xml:space="preserve"> Un ejemplo de autoridad certificadora española podría ser </w:t>
        </w:r>
      </w:ins>
      <w:ins w:id="94" w:author="Pablo Blanco Peris" w:date="2019-05-15T12:54:00Z">
        <w:r w:rsidR="004C1DA7">
          <w:rPr>
            <w:lang w:val="es-ES_tradnl"/>
          </w:rPr>
          <w:t>la Fábrica Nacional de Moneda y Timbre (FNMT</w:t>
        </w:r>
      </w:ins>
      <w:ins w:id="95" w:author="Pablo Blanco Peris" w:date="2019-05-15T12:55:00Z">
        <w:r w:rsidR="004C1DA7">
          <w:rPr>
            <w:lang w:val="es-ES_tradnl"/>
          </w:rPr>
          <w:t>).</w:t>
        </w:r>
      </w:ins>
    </w:p>
    <w:p w14:paraId="03148A0E" w14:textId="3B790968" w:rsidR="0094773E" w:rsidRPr="0094773E" w:rsidRDefault="0094773E" w:rsidP="00D71F0E">
      <w:pPr>
        <w:pStyle w:val="Textoindependiente"/>
        <w:rPr>
          <w:lang w:val="es-ES_tradnl"/>
        </w:rPr>
      </w:pPr>
      <w:r w:rsidRPr="0094773E">
        <w:rPr>
          <w:lang w:val="es-ES_tradnl"/>
        </w:rPr>
        <w:t>Gracias a las funciones hash</w:t>
      </w:r>
      <w:r w:rsidRPr="006C685A">
        <w:rPr>
          <w:rStyle w:val="Refdenotaalpie"/>
        </w:rPr>
        <w:footnoteReference w:id="1"/>
      </w:r>
      <w:r w:rsidRPr="0094773E">
        <w:rPr>
          <w:lang w:val="es-ES_tradnl"/>
        </w:rPr>
        <w:t xml:space="preserve"> y la criptografía asimétrica que se emplean es posible implementar un registro contable distribuido, llamado </w:t>
      </w:r>
      <w:proofErr w:type="spellStart"/>
      <w:r w:rsidRPr="0006093C">
        <w:rPr>
          <w:i/>
          <w:lang w:val="es-ES_tradnl"/>
        </w:rPr>
        <w:t>ledger</w:t>
      </w:r>
      <w:proofErr w:type="spellEnd"/>
      <w:ins w:id="97" w:author="ADRIAN RIESCO RODRIGUEZ" w:date="2019-04-26T15:11:00Z">
        <w:r w:rsidR="003030A7">
          <w:rPr>
            <w:lang w:val="es-ES_tradnl"/>
          </w:rPr>
          <w:t>,</w:t>
        </w:r>
      </w:ins>
      <w:r w:rsidRPr="0094773E">
        <w:rPr>
          <w:lang w:val="es-ES_tradnl"/>
        </w:rPr>
        <w:t xml:space="preserve"> que garantiza la seguridad y la integridad del dinero digital. Es por ello por lo que se está apostando a día de hoy en esta tecnología</w:t>
      </w:r>
      <w:r w:rsidR="005F139E">
        <w:rPr>
          <w:lang w:val="es-ES_tradnl"/>
        </w:rPr>
        <w:t xml:space="preserve"> con las criptomonedas</w:t>
      </w:r>
      <w:r w:rsidRPr="0094773E">
        <w:rPr>
          <w:lang w:val="es-ES_tradnl"/>
        </w:rPr>
        <w:t>.</w:t>
      </w:r>
    </w:p>
    <w:p w14:paraId="0560C3D3" w14:textId="6C25F869" w:rsidR="000352C2" w:rsidRPr="0094773E" w:rsidRDefault="000352C2" w:rsidP="00D71F0E">
      <w:pPr>
        <w:pStyle w:val="Textoindependiente"/>
        <w:rPr>
          <w:lang w:val="es-ES_tradnl"/>
        </w:rPr>
      </w:pPr>
      <w:ins w:id="98" w:author="Pablo Blanco Peris" w:date="2019-05-15T12:58:00Z">
        <w:r>
          <w:rPr>
            <w:lang w:val="es-ES_tradnl"/>
          </w:rPr>
          <w:t>A día de hoy es habitual encontrar noticias relacionadas con la tecnolog</w:t>
        </w:r>
      </w:ins>
      <w:ins w:id="99" w:author="Pablo Blanco Peris" w:date="2019-05-15T12:59:00Z">
        <w:r>
          <w:rPr>
            <w:lang w:val="es-ES_tradnl"/>
          </w:rPr>
          <w:t xml:space="preserve">ía blockchain y las </w:t>
        </w:r>
        <w:proofErr w:type="spellStart"/>
        <w:r>
          <w:rPr>
            <w:lang w:val="es-ES_tradnl"/>
          </w:rPr>
          <w:t>DApps</w:t>
        </w:r>
        <w:proofErr w:type="spellEnd"/>
        <w:r>
          <w:rPr>
            <w:lang w:val="es-ES_tradnl"/>
          </w:rPr>
          <w:t xml:space="preserve"> </w:t>
        </w:r>
      </w:ins>
      <w:ins w:id="100" w:author="Pablo Blanco Peris" w:date="2019-05-15T13:00:00Z">
        <w:r>
          <w:rPr>
            <w:lang w:val="es-ES_tradnl"/>
          </w:rPr>
          <w:t xml:space="preserve">(aplicaciones descentralizadas) </w:t>
        </w:r>
      </w:ins>
      <w:ins w:id="101" w:author="Pablo Blanco Peris" w:date="2019-05-15T12:59:00Z">
        <w:r>
          <w:rPr>
            <w:lang w:val="es-ES_tradnl"/>
          </w:rPr>
          <w:t xml:space="preserve">y la fuerte inversión que se está movilizando en este sector. Por ejemplo, las </w:t>
        </w:r>
        <w:proofErr w:type="spellStart"/>
        <w:r>
          <w:rPr>
            <w:lang w:val="es-ES_tradnl"/>
          </w:rPr>
          <w:t>D</w:t>
        </w:r>
      </w:ins>
      <w:ins w:id="102" w:author="Pablo Blanco Peris" w:date="2019-05-15T13:00:00Z">
        <w:r>
          <w:rPr>
            <w:lang w:val="es-ES_tradnl"/>
          </w:rPr>
          <w:t>Apps</w:t>
        </w:r>
        <w:proofErr w:type="spellEnd"/>
        <w:r>
          <w:rPr>
            <w:lang w:val="es-ES_tradnl"/>
          </w:rPr>
          <w:t xml:space="preserve"> movilizaron 6.700 millones de dólares en 2018 </w:t>
        </w:r>
        <w:r>
          <w:rPr>
            <w:lang w:val="es-ES_tradnl"/>
          </w:rPr>
          <w:fldChar w:fldCharType="begin"/>
        </w:r>
      </w:ins>
      <w:r w:rsidR="003E4221">
        <w:rPr>
          <w:lang w:val="es-ES_tradnl"/>
        </w:rPr>
        <w:instrText xml:space="preserve"> ADDIN ZOTERO_ITEM CSL_CITATION {"citationID":"bb24Y2Q7","properties":{"formattedCitation":"[15]","plainCitation":"[15]","noteIndex":0},"citationItems":[{"id":33,"uris":["http://zotero.org/users/local/uCH1cRjK/items/8TI6JJ8B"],"uri":["http://zotero.org/users/local/uCH1cRjK/items/8TI6JJ8B"],"itemData":{"id":33,"type":"webpage","title":"Dapps movilizaron US$ 6.700 millones en 2018","container-title":"CriptoNoticias - Bitcoin, blockchains y criptomonedas","abstract":"El sitio web Dapp.com informó este 15 de enero que durante el año 2018 las llamadas aplicaciones descentralizadas o Dapps","URL":"https://www.criptonoticias.com/comunidad/arte-entretenimiento/dapps-movilizaron-usd-6700-millones-2018/","language":"es","issued":{"date-parts":[["2019",1,18]]},"accessed":{"date-parts":[["2019",5,15]]}}}],"schema":"https://github.com/citation-style-language/schema/raw/master/csl-citation.json"} </w:instrText>
      </w:r>
      <w:r>
        <w:rPr>
          <w:lang w:val="es-ES_tradnl"/>
        </w:rPr>
        <w:fldChar w:fldCharType="separate"/>
      </w:r>
      <w:r w:rsidR="003E4221">
        <w:rPr>
          <w:noProof/>
          <w:lang w:val="es-ES_tradnl"/>
        </w:rPr>
        <w:t>[15]</w:t>
      </w:r>
      <w:ins w:id="103" w:author="Pablo Blanco Peris" w:date="2019-05-15T13:00:00Z">
        <w:r>
          <w:rPr>
            <w:lang w:val="es-ES_tradnl"/>
          </w:rPr>
          <w:fldChar w:fldCharType="end"/>
        </w:r>
      </w:ins>
      <w:ins w:id="104" w:author="Pablo Blanco Peris" w:date="2019-05-15T13:01:00Z">
        <w:r w:rsidR="000833C4">
          <w:rPr>
            <w:lang w:val="es-ES_tradnl"/>
          </w:rPr>
          <w:t xml:space="preserve">. El periódico digital </w:t>
        </w:r>
        <w:proofErr w:type="spellStart"/>
        <w:r w:rsidR="000833C4">
          <w:rPr>
            <w:lang w:val="es-ES_tradnl"/>
          </w:rPr>
          <w:lastRenderedPageBreak/>
          <w:t>Criptonoticias</w:t>
        </w:r>
      </w:ins>
      <w:proofErr w:type="spellEnd"/>
      <w:ins w:id="105" w:author="Pablo Blanco Peris" w:date="2019-05-15T13:02:00Z">
        <w:r w:rsidR="000833C4">
          <w:rPr>
            <w:lang w:val="es-ES_tradnl"/>
          </w:rPr>
          <w:t xml:space="preserve"> cubre los hechos más relevantes a las tecnologías Bitcoin</w:t>
        </w:r>
      </w:ins>
      <w:ins w:id="106" w:author="Pablo Blanco Peris" w:date="2019-05-15T13:03:00Z">
        <w:r w:rsidR="000833C4">
          <w:rPr>
            <w:lang w:val="es-ES_tradnl"/>
          </w:rPr>
          <w:t xml:space="preserve"> ofreciendo noticias</w:t>
        </w:r>
      </w:ins>
      <w:ins w:id="107" w:author="Pablo Blanco Peris" w:date="2019-05-15T13:04:00Z">
        <w:r w:rsidR="000833C4">
          <w:rPr>
            <w:lang w:val="es-ES_tradnl"/>
          </w:rPr>
          <w:t>,</w:t>
        </w:r>
      </w:ins>
      <w:ins w:id="108" w:author="Pablo Blanco Peris" w:date="2019-05-15T13:03:00Z">
        <w:r w:rsidR="000833C4">
          <w:rPr>
            <w:lang w:val="es-ES_tradnl"/>
          </w:rPr>
          <w:t xml:space="preserve"> avances y tendencias</w:t>
        </w:r>
      </w:ins>
      <w:ins w:id="109" w:author="Pablo Blanco Peris" w:date="2019-05-15T13:04:00Z">
        <w:r w:rsidR="000833C4">
          <w:rPr>
            <w:lang w:val="es-ES_tradnl"/>
          </w:rPr>
          <w:t xml:space="preserve"> sobre estos temas </w:t>
        </w:r>
      </w:ins>
      <w:ins w:id="110" w:author="Pablo Blanco Peris" w:date="2019-05-15T13:05:00Z">
        <w:r w:rsidR="00DE4C47">
          <w:rPr>
            <w:lang w:val="es-ES_tradnl"/>
          </w:rPr>
          <w:fldChar w:fldCharType="begin"/>
        </w:r>
      </w:ins>
      <w:r w:rsidR="003E4221">
        <w:rPr>
          <w:lang w:val="es-ES_tradnl"/>
        </w:rPr>
        <w:instrText xml:space="preserve"> ADDIN ZOTERO_ITEM CSL_CITATION {"citationID":"NUHN76VP","properties":{"formattedCitation":"[16]","plainCitation":"[16]","noteIndex":0},"citationItems":[{"id":35,"uris":["http://zotero.org/users/local/uCH1cRjK/items/LE55T82X"],"uri":["http://zotero.org/users/local/uCH1cRjK/items/LE55T82X"],"itemData":{"id":35,"type":"webpage","title":"Criptonoticias","container-title":"CriptoNoticias - Bitcoin, blockchains y criptomonedas","URL":"https://www.criptonoticias.com","language":"es","issued":{"date-parts":[["2019",4,27]]},"accessed":{"date-parts":[["2019",5,15]]}}}],"schema":"https://github.com/citation-style-language/schema/raw/master/csl-citation.json"} </w:instrText>
      </w:r>
      <w:r w:rsidR="00DE4C47">
        <w:rPr>
          <w:lang w:val="es-ES_tradnl"/>
        </w:rPr>
        <w:fldChar w:fldCharType="separate"/>
      </w:r>
      <w:r w:rsidR="003E4221">
        <w:rPr>
          <w:noProof/>
          <w:lang w:val="es-ES_tradnl"/>
        </w:rPr>
        <w:t>[16]</w:t>
      </w:r>
      <w:ins w:id="111" w:author="Pablo Blanco Peris" w:date="2019-05-15T13:05:00Z">
        <w:r w:rsidR="00DE4C47">
          <w:rPr>
            <w:lang w:val="es-ES_tradnl"/>
          </w:rPr>
          <w:fldChar w:fldCharType="end"/>
        </w:r>
      </w:ins>
      <w:ins w:id="112" w:author="Pablo Blanco Peris" w:date="2019-05-15T13:04:00Z">
        <w:r w:rsidR="000833C4">
          <w:rPr>
            <w:lang w:val="es-ES_tradnl"/>
          </w:rPr>
          <w:t>.</w:t>
        </w:r>
      </w:ins>
    </w:p>
    <w:p w14:paraId="2E3FAB4E" w14:textId="77777777" w:rsidR="0094773E" w:rsidRPr="0094773E" w:rsidRDefault="0094773E" w:rsidP="00C62959">
      <w:pPr>
        <w:pStyle w:val="Textoindependiente"/>
        <w:rPr>
          <w:lang w:val="es-ES_tradnl"/>
        </w:rPr>
      </w:pPr>
      <w:r w:rsidRPr="0094773E">
        <w:rPr>
          <w:lang w:val="es-ES_tradnl"/>
        </w:rPr>
        <w:t xml:space="preserve">Para evitar una entidad de confianza que centralice la información a la hora de garantizar la integridad de los datos por parte de todos los participantes de la red es necesario seguir un protocolo adecuado para todas las operaciones que se ejecuten sobre la blockchain. Gracias a esto se dice que la </w:t>
      </w:r>
      <w:r w:rsidR="0079363A">
        <w:rPr>
          <w:lang w:val="es-ES_tradnl"/>
        </w:rPr>
        <w:t>seguridad y la confianza</w:t>
      </w:r>
      <w:r w:rsidRPr="0094773E">
        <w:rPr>
          <w:lang w:val="es-ES_tradnl"/>
        </w:rPr>
        <w:t xml:space="preserve"> de la tecnología dentro de todo el sistema se genera, se establece y se consolida por los propios miembros (los mineros). Incluso en un entorno en el que exista una minoría de nodos maliciosos por la red (nodos </w:t>
      </w:r>
      <w:proofErr w:type="spellStart"/>
      <w:r w:rsidRPr="0094773E">
        <w:rPr>
          <w:lang w:val="es-ES_tradnl"/>
        </w:rPr>
        <w:t>sybil</w:t>
      </w:r>
      <w:proofErr w:type="spellEnd"/>
      <w:r w:rsidRPr="0094773E">
        <w:rPr>
          <w:lang w:val="es-ES_tradnl"/>
        </w:rPr>
        <w:t xml:space="preserve">) sería necesario que un atacante cubriera en mayoría la potencia de cómputo y presencia en la red que la </w:t>
      </w:r>
      <w:r w:rsidR="0079363A">
        <w:rPr>
          <w:lang w:val="es-ES_tradnl"/>
        </w:rPr>
        <w:t xml:space="preserve">que </w:t>
      </w:r>
      <w:r w:rsidRPr="0094773E">
        <w:rPr>
          <w:lang w:val="es-ES_tradnl"/>
        </w:rPr>
        <w:t>suma</w:t>
      </w:r>
      <w:r w:rsidR="0079363A">
        <w:rPr>
          <w:lang w:val="es-ES_tradnl"/>
        </w:rPr>
        <w:t>ría</w:t>
      </w:r>
      <w:r w:rsidRPr="0094773E">
        <w:rPr>
          <w:lang w:val="es-ES_tradnl"/>
        </w:rPr>
        <w:t xml:space="preserve"> </w:t>
      </w:r>
      <w:r w:rsidR="0079363A">
        <w:rPr>
          <w:lang w:val="es-ES_tradnl"/>
        </w:rPr>
        <w:t>e</w:t>
      </w:r>
      <w:r w:rsidRPr="0094773E">
        <w:rPr>
          <w:lang w:val="es-ES_tradnl"/>
        </w:rPr>
        <w:t>l resto de nodos combinados.</w:t>
      </w:r>
    </w:p>
    <w:p w14:paraId="5B9B9ED5" w14:textId="77777777" w:rsidR="0094773E" w:rsidRPr="0094773E" w:rsidRDefault="0094773E" w:rsidP="00C62959">
      <w:pPr>
        <w:pStyle w:val="Textoindependiente"/>
        <w:rPr>
          <w:lang w:val="es-ES_tradnl"/>
        </w:rPr>
      </w:pPr>
    </w:p>
    <w:p w14:paraId="7C2946DD" w14:textId="21AE759D" w:rsidR="0094773E" w:rsidRPr="0094773E" w:rsidRDefault="0094773E" w:rsidP="00C62959">
      <w:pPr>
        <w:pStyle w:val="Textoindependiente"/>
        <w:rPr>
          <w:lang w:val="es-ES_tradnl"/>
        </w:rPr>
      </w:pPr>
      <w:r w:rsidRPr="0094773E">
        <w:rPr>
          <w:lang w:val="es-ES_tradnl"/>
        </w:rPr>
        <w:t>Gracias a esta</w:t>
      </w:r>
      <w:ins w:id="113" w:author="ADRIAN RIESCO RODRIGUEZ" w:date="2019-05-16T14:53:00Z">
        <w:r w:rsidR="008B1374">
          <w:rPr>
            <w:lang w:val="es-ES_tradnl"/>
          </w:rPr>
          <w:t>s</w:t>
        </w:r>
      </w:ins>
      <w:r w:rsidRPr="0094773E">
        <w:rPr>
          <w:lang w:val="es-ES_tradnl"/>
        </w:rPr>
        <w:t xml:space="preserve"> característica</w:t>
      </w:r>
      <w:ins w:id="114" w:author="ADRIAN RIESCO RODRIGUEZ" w:date="2019-04-26T15:42:00Z">
        <w:r w:rsidR="003542A2">
          <w:rPr>
            <w:lang w:val="es-ES_tradnl"/>
          </w:rPr>
          <w:t>s</w:t>
        </w:r>
      </w:ins>
      <w:r w:rsidRPr="0094773E">
        <w:rPr>
          <w:lang w:val="es-ES_tradnl"/>
        </w:rPr>
        <w:t xml:space="preserve"> de confianza distribuida y mantenimiento de la integridad de los datos esta tecnología es útil en diferentes escenarios</w:t>
      </w:r>
      <w:ins w:id="115" w:author="ADRIAN RIESCO RODRIGUEZ" w:date="2019-04-26T15:42:00Z">
        <w:r w:rsidR="003542A2">
          <w:rPr>
            <w:lang w:val="es-ES_tradnl"/>
          </w:rPr>
          <w:t>,</w:t>
        </w:r>
      </w:ins>
      <w:r w:rsidRPr="0094773E">
        <w:rPr>
          <w:lang w:val="es-ES_tradnl"/>
        </w:rPr>
        <w:t xml:space="preserve"> como por ejemplo:</w:t>
      </w:r>
    </w:p>
    <w:p w14:paraId="5690854B" w14:textId="77777777" w:rsidR="0094773E" w:rsidRPr="0094773E" w:rsidRDefault="0094773E" w:rsidP="00C62959">
      <w:pPr>
        <w:pStyle w:val="Textoindependiente"/>
        <w:numPr>
          <w:ilvl w:val="0"/>
          <w:numId w:val="16"/>
        </w:numPr>
        <w:rPr>
          <w:lang w:val="es-ES_tradnl"/>
        </w:rPr>
      </w:pPr>
      <w:r w:rsidRPr="0094773E">
        <w:rPr>
          <w:lang w:val="es-ES_tradnl"/>
        </w:rPr>
        <w:t>Almacenamiento de la información, mediante la replicación de la información de la cadena.</w:t>
      </w:r>
    </w:p>
    <w:p w14:paraId="01567594" w14:textId="097DDA36" w:rsidR="0094773E" w:rsidRPr="00C62959" w:rsidRDefault="0094773E" w:rsidP="00C62959">
      <w:pPr>
        <w:pStyle w:val="Textoindependiente"/>
        <w:numPr>
          <w:ilvl w:val="0"/>
          <w:numId w:val="16"/>
        </w:numPr>
        <w:rPr>
          <w:lang w:val="es-ES_tradnl"/>
        </w:rPr>
      </w:pPr>
      <w:r w:rsidRPr="0094773E">
        <w:rPr>
          <w:lang w:val="es-ES_tradnl"/>
        </w:rPr>
        <w:t>Confirmación de datos, mediante un protocolo de consenso entre los nodos participantes. El tipo de algoritmo más utilizado es el de prueba de trabajo</w:t>
      </w:r>
      <w:r w:rsidR="00C72808" w:rsidRPr="00C62959">
        <w:rPr>
          <w:lang w:val="es-ES_tradnl"/>
        </w:rPr>
        <w:t xml:space="preserve"> (en inglés </w:t>
      </w:r>
      <w:proofErr w:type="spellStart"/>
      <w:r w:rsidR="00C72808" w:rsidRPr="00E224E8">
        <w:rPr>
          <w:i/>
          <w:lang w:val="es-ES_tradnl"/>
        </w:rPr>
        <w:t>proof</w:t>
      </w:r>
      <w:proofErr w:type="spellEnd"/>
      <w:r w:rsidR="00C72808" w:rsidRPr="00E224E8">
        <w:rPr>
          <w:i/>
          <w:lang w:val="es-ES_tradnl"/>
        </w:rPr>
        <w:t xml:space="preserve"> of </w:t>
      </w:r>
      <w:proofErr w:type="spellStart"/>
      <w:r w:rsidR="00C72808" w:rsidRPr="00E224E8">
        <w:rPr>
          <w:i/>
          <w:lang w:val="es-ES_tradnl"/>
        </w:rPr>
        <w:t>work</w:t>
      </w:r>
      <w:proofErr w:type="spellEnd"/>
      <w:ins w:id="116" w:author="ADRIAN RIESCO RODRIGUEZ" w:date="2019-04-26T15:18:00Z">
        <w:r w:rsidR="00D667C0">
          <w:rPr>
            <w:lang w:val="es-ES_tradnl"/>
          </w:rPr>
          <w:t>)</w:t>
        </w:r>
      </w:ins>
      <w:r w:rsidRPr="0094773E">
        <w:rPr>
          <w:lang w:val="es-ES_tradnl"/>
        </w:rPr>
        <w:t>, en el que existe un proceso de validación de l</w:t>
      </w:r>
      <w:r w:rsidR="00126E5A" w:rsidRPr="00C62959">
        <w:rPr>
          <w:lang w:val="es-ES_tradnl"/>
        </w:rPr>
        <w:t>o</w:t>
      </w:r>
      <w:r w:rsidRPr="0094773E">
        <w:rPr>
          <w:lang w:val="es-ES_tradnl"/>
        </w:rPr>
        <w:t>s nuev</w:t>
      </w:r>
      <w:r w:rsidR="00B31512" w:rsidRPr="00C62959">
        <w:rPr>
          <w:lang w:val="es-ES_tradnl"/>
        </w:rPr>
        <w:t xml:space="preserve">os bloques </w:t>
      </w:r>
      <w:r w:rsidRPr="0094773E">
        <w:rPr>
          <w:lang w:val="es-ES_tradnl"/>
        </w:rPr>
        <w:t>llamado minería.</w:t>
      </w:r>
    </w:p>
    <w:p w14:paraId="6CE94E62" w14:textId="77777777" w:rsidR="00C72808" w:rsidRPr="00C62959" w:rsidRDefault="00C72808" w:rsidP="00C62959">
      <w:pPr>
        <w:pStyle w:val="Textoindependiente"/>
        <w:rPr>
          <w:lang w:val="es-ES_tradnl"/>
        </w:rPr>
      </w:pPr>
    </w:p>
    <w:p w14:paraId="01F8E425" w14:textId="3F584780" w:rsidR="006F5DB8" w:rsidRDefault="0094773E">
      <w:pPr>
        <w:pStyle w:val="Textoindependiente"/>
        <w:rPr>
          <w:lang w:val="es-ES_tradnl"/>
        </w:rPr>
      </w:pPr>
      <w:r w:rsidRPr="0094773E">
        <w:rPr>
          <w:lang w:val="es-ES_tradnl"/>
        </w:rPr>
        <w:t>Sin embargo, el blockchain está abarcando la mayoría de su peso en el ámbito financiero</w:t>
      </w:r>
      <w:r w:rsidR="00AD0B74">
        <w:rPr>
          <w:lang w:val="es-ES_tradnl"/>
        </w:rPr>
        <w:t>,</w:t>
      </w:r>
      <w:r w:rsidRPr="0094773E">
        <w:rPr>
          <w:lang w:val="es-ES_tradnl"/>
        </w:rPr>
        <w:t xml:space="preserve"> en transacciones de dinero digital</w:t>
      </w:r>
      <w:ins w:id="117" w:author="ADRIAN RIESCO RODRIGUEZ" w:date="2019-04-26T15:43:00Z">
        <w:r w:rsidR="003542A2">
          <w:rPr>
            <w:lang w:val="es-ES_tradnl"/>
          </w:rPr>
          <w:t>.</w:t>
        </w:r>
      </w:ins>
      <w:r w:rsidRPr="0094773E">
        <w:rPr>
          <w:lang w:val="es-ES_tradnl"/>
        </w:rPr>
        <w:t xml:space="preserve"> </w:t>
      </w:r>
      <w:ins w:id="118" w:author="ADRIAN RIESCO RODRIGUEZ" w:date="2019-04-26T15:43:00Z">
        <w:r w:rsidR="003542A2">
          <w:rPr>
            <w:lang w:val="es-ES_tradnl"/>
          </w:rPr>
          <w:t>E</w:t>
        </w:r>
      </w:ins>
      <w:r w:rsidRPr="0094773E">
        <w:rPr>
          <w:lang w:val="es-ES_tradnl"/>
        </w:rPr>
        <w:t>s por ello que no hace mucho comenzó la tendencia de las criptomonedas, que ha tenido y tiene mucha influencia a nivel mundial.</w:t>
      </w:r>
    </w:p>
    <w:p w14:paraId="44551D08" w14:textId="77777777" w:rsidR="006F5DB8" w:rsidRPr="0094773E" w:rsidRDefault="006F5DB8" w:rsidP="006F5DB8">
      <w:pPr>
        <w:pStyle w:val="Ttulo3"/>
        <w:rPr>
          <w:lang w:val="es-ES_tradnl"/>
        </w:rPr>
      </w:pPr>
      <w:bookmarkStart w:id="119" w:name="_Toc9205718"/>
      <w:r>
        <w:rPr>
          <w:lang w:val="es-ES_tradnl"/>
        </w:rPr>
        <w:t>Tipos de blockchain</w:t>
      </w:r>
      <w:bookmarkEnd w:id="119"/>
    </w:p>
    <w:p w14:paraId="1047A197" w14:textId="77777777" w:rsidR="00773291" w:rsidRPr="00773291" w:rsidRDefault="00773291" w:rsidP="00773291">
      <w:pPr>
        <w:rPr>
          <w:lang w:val="es-ES" w:eastAsia="es-ES_tradnl"/>
        </w:rPr>
      </w:pPr>
      <w:r w:rsidRPr="00773291">
        <w:rPr>
          <w:lang w:val="es-ES" w:eastAsia="es-ES_tradnl"/>
        </w:rPr>
        <w:t>Existen diferentes tipos de blockchain: blockchains públicas, blockchains privadas y blockchains híbridas. Cada una de ellas tiene características diferentes y, por tanto, tienen usos diferentes entre sí.</w:t>
      </w:r>
    </w:p>
    <w:p w14:paraId="270ED4A1" w14:textId="77777777" w:rsidR="00773291" w:rsidRPr="00773291" w:rsidRDefault="00773291" w:rsidP="00773291">
      <w:pPr>
        <w:rPr>
          <w:lang w:val="es-ES" w:eastAsia="es-ES_tradnl"/>
        </w:rPr>
      </w:pPr>
    </w:p>
    <w:p w14:paraId="7EFFF5DB" w14:textId="77777777" w:rsidR="00773291" w:rsidRPr="00773291" w:rsidRDefault="00773291" w:rsidP="00773291">
      <w:pPr>
        <w:pStyle w:val="Ttulo4"/>
        <w:rPr>
          <w:lang w:val="es-ES_tradnl"/>
        </w:rPr>
      </w:pPr>
      <w:bookmarkStart w:id="120" w:name="_Toc517726530"/>
      <w:r w:rsidRPr="00773291">
        <w:rPr>
          <w:lang w:val="es-ES_tradnl"/>
        </w:rPr>
        <w:t>Blockchains públicas</w:t>
      </w:r>
      <w:bookmarkEnd w:id="120"/>
    </w:p>
    <w:p w14:paraId="696DE7C3" w14:textId="55662931" w:rsidR="00775C3C" w:rsidRDefault="00773291" w:rsidP="00773291">
      <w:pPr>
        <w:pStyle w:val="Textoindependiente"/>
        <w:rPr>
          <w:ins w:id="121" w:author="Pablo Blanco Peris" w:date="2019-05-15T13:21:00Z"/>
          <w:lang w:val="es-ES_tradnl"/>
        </w:rPr>
      </w:pPr>
      <w:r w:rsidRPr="00773291">
        <w:rPr>
          <w:lang w:val="es-ES_tradnl"/>
        </w:rPr>
        <w:lastRenderedPageBreak/>
        <w:t xml:space="preserve">Las </w:t>
      </w:r>
      <w:r w:rsidRPr="00F2095F">
        <w:rPr>
          <w:i/>
          <w:lang w:val="es-ES_tradnl"/>
        </w:rPr>
        <w:t>blockchains</w:t>
      </w:r>
      <w:r w:rsidRPr="00773291">
        <w:rPr>
          <w:lang w:val="es-ES_tradnl"/>
        </w:rPr>
        <w:t xml:space="preserve"> públicas son accesibles para todo el mundo, lo único que se necesita para acceder a </w:t>
      </w:r>
      <w:ins w:id="122" w:author="ADRIAN RIESCO RODRIGUEZ" w:date="2019-04-26T15:43:00Z">
        <w:r w:rsidR="003542A2">
          <w:rPr>
            <w:lang w:val="es-ES_tradnl"/>
          </w:rPr>
          <w:t>ellas</w:t>
        </w:r>
      </w:ins>
      <w:r w:rsidRPr="00773291">
        <w:rPr>
          <w:lang w:val="es-ES_tradnl"/>
        </w:rPr>
        <w:t xml:space="preserve"> es un ordenador y una conexión a internet. Bitcoin fue la primera </w:t>
      </w:r>
      <w:r w:rsidRPr="00F2095F">
        <w:rPr>
          <w:i/>
          <w:lang w:val="es-ES_tradnl"/>
        </w:rPr>
        <w:t>blockchain</w:t>
      </w:r>
      <w:r w:rsidRPr="00773291">
        <w:rPr>
          <w:lang w:val="es-ES_tradnl"/>
        </w:rPr>
        <w:t xml:space="preserve"> p</w:t>
      </w:r>
      <w:ins w:id="123" w:author="ADRIAN RIESCO RODRIGUEZ" w:date="2019-04-26T15:43:00Z">
        <w:r w:rsidR="003542A2">
          <w:rPr>
            <w:lang w:val="es-ES_tradnl"/>
          </w:rPr>
          <w:t>ú</w:t>
        </w:r>
      </w:ins>
      <w:r w:rsidRPr="00773291">
        <w:rPr>
          <w:lang w:val="es-ES_tradnl"/>
        </w:rPr>
        <w:t xml:space="preserve">blica, con </w:t>
      </w:r>
      <w:ins w:id="124" w:author="ADRIAN RIESCO RODRIGUEZ" w:date="2019-04-26T15:44:00Z">
        <w:r w:rsidR="003542A2" w:rsidRPr="00773291">
          <w:rPr>
            <w:lang w:val="es-ES_tradnl"/>
          </w:rPr>
          <w:t>l</w:t>
        </w:r>
        <w:r w:rsidR="003542A2">
          <w:rPr>
            <w:lang w:val="es-ES_tradnl"/>
          </w:rPr>
          <w:t>a</w:t>
        </w:r>
        <w:r w:rsidR="003542A2" w:rsidRPr="00773291">
          <w:rPr>
            <w:lang w:val="es-ES_tradnl"/>
          </w:rPr>
          <w:t xml:space="preserve"> </w:t>
        </w:r>
      </w:ins>
      <w:r w:rsidRPr="00773291">
        <w:rPr>
          <w:lang w:val="es-ES_tradnl"/>
        </w:rPr>
        <w:t>que nació en 2009 esta tecnología</w:t>
      </w:r>
      <w:ins w:id="125" w:author="Pablo Blanco Peris" w:date="2019-05-15T13:05:00Z">
        <w:r w:rsidR="00015A7C">
          <w:rPr>
            <w:lang w:val="es-ES_tradnl"/>
          </w:rPr>
          <w:t xml:space="preserve"> </w:t>
        </w:r>
      </w:ins>
      <w:ins w:id="126" w:author="Pablo Blanco Peris" w:date="2019-05-15T13:06:00Z">
        <w:r w:rsidR="00015A7C">
          <w:rPr>
            <w:lang w:val="es-ES_tradnl"/>
          </w:rPr>
          <w:fldChar w:fldCharType="begin"/>
        </w:r>
      </w:ins>
      <w:r w:rsidR="00270A8B">
        <w:rPr>
          <w:lang w:val="es-ES_tradnl"/>
        </w:rPr>
        <w:instrText xml:space="preserve"> ADDIN ZOTERO_ITEM CSL_CITATION {"citationID":"kI7fJUhj","properties":{"formattedCitation":"[1]","plainCitation":"[1]","noteIndex":0},"citationItems":[{"id":17,"uris":["http://zotero.org/users/local/uCH1cRjK/items/LXRS6UW7"],"uri":["http://zotero.org/users/local/uCH1cRjK/items/LXRS6UW7"],"itemData":{"id":17,"type":"article-journal","title":"Bitcoin: A Peer-to-Peer Electronic Cash System","page":"9","source":"Zotero","abstract":"A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gone.","language":"en","author":[{"family":"Nakamoto","given":"Satoshi"}]}}],"schema":"https://github.com/citation-style-language/schema/raw/master/csl-citation.json"} </w:instrText>
      </w:r>
      <w:r w:rsidR="00015A7C">
        <w:rPr>
          <w:lang w:val="es-ES_tradnl"/>
        </w:rPr>
        <w:fldChar w:fldCharType="separate"/>
      </w:r>
      <w:r w:rsidR="00270A8B">
        <w:rPr>
          <w:noProof/>
          <w:lang w:val="es-ES_tradnl"/>
        </w:rPr>
        <w:t>[1]</w:t>
      </w:r>
      <w:ins w:id="127" w:author="Pablo Blanco Peris" w:date="2019-05-15T13:06:00Z">
        <w:r w:rsidR="00015A7C">
          <w:rPr>
            <w:lang w:val="es-ES_tradnl"/>
          </w:rPr>
          <w:fldChar w:fldCharType="end"/>
        </w:r>
      </w:ins>
      <w:r w:rsidRPr="00773291">
        <w:rPr>
          <w:lang w:val="es-ES_tradnl"/>
        </w:rPr>
        <w:t xml:space="preserve">. De hecho, a día de hoy, esta criptomoneda es la más fuerte y las más consolidada de todas las </w:t>
      </w:r>
      <w:r w:rsidRPr="00F2095F">
        <w:rPr>
          <w:i/>
          <w:lang w:val="es-ES_tradnl"/>
        </w:rPr>
        <w:t>blockchains</w:t>
      </w:r>
      <w:r w:rsidRPr="00773291">
        <w:rPr>
          <w:lang w:val="es-ES_tradnl"/>
        </w:rPr>
        <w:t xml:space="preserve"> públicas que se encuentran en activo.</w:t>
      </w:r>
      <w:ins w:id="128" w:author="ADRIAN RIESCO RODRIGUEZ" w:date="2019-04-26T15:44:00Z">
        <w:r w:rsidR="00C66D12">
          <w:rPr>
            <w:lang w:val="es-ES_tradnl"/>
          </w:rPr>
          <w:t xml:space="preserve"> </w:t>
        </w:r>
      </w:ins>
    </w:p>
    <w:p w14:paraId="7F23719D" w14:textId="633837BA" w:rsidR="00775C3C" w:rsidRDefault="00775C3C" w:rsidP="00775C3C">
      <w:pPr>
        <w:rPr>
          <w:ins w:id="129" w:author="Pablo Blanco Peris" w:date="2019-05-15T13:21:00Z"/>
          <w:lang w:val="es-ES" w:eastAsia="es-ES_tradnl"/>
        </w:rPr>
      </w:pPr>
      <w:ins w:id="130" w:author="Pablo Blanco Peris" w:date="2019-05-15T13:21:00Z">
        <w:r w:rsidRPr="00773291">
          <w:rPr>
            <w:lang w:val="es-ES" w:eastAsia="es-ES_tradnl"/>
          </w:rPr>
          <w:t xml:space="preserve">Las blockchains públicas </w:t>
        </w:r>
      </w:ins>
      <w:ins w:id="131" w:author="Pablo Blanco Peris" w:date="2019-05-15T13:22:00Z">
        <w:r>
          <w:rPr>
            <w:lang w:val="es-ES" w:eastAsia="es-ES_tradnl"/>
          </w:rPr>
          <w:t>se caracterizan por ser</w:t>
        </w:r>
      </w:ins>
      <w:ins w:id="132" w:author="Pablo Blanco Peris" w:date="2019-05-15T13:21:00Z">
        <w:r w:rsidRPr="00773291">
          <w:rPr>
            <w:lang w:val="es-ES" w:eastAsia="es-ES_tradnl"/>
          </w:rPr>
          <w:t xml:space="preserve">: </w:t>
        </w:r>
      </w:ins>
    </w:p>
    <w:p w14:paraId="0DCA8089" w14:textId="77777777" w:rsidR="00775C3C" w:rsidRPr="008D7A7F" w:rsidRDefault="00775C3C" w:rsidP="00775C3C">
      <w:pPr>
        <w:pStyle w:val="Textoindependiente"/>
        <w:numPr>
          <w:ilvl w:val="0"/>
          <w:numId w:val="16"/>
        </w:numPr>
        <w:rPr>
          <w:ins w:id="133" w:author="Pablo Blanco Peris" w:date="2019-05-15T13:21:00Z"/>
          <w:lang w:val="es-ES_tradnl"/>
        </w:rPr>
      </w:pPr>
      <w:ins w:id="134" w:author="Pablo Blanco Peris" w:date="2019-05-15T13:21:00Z">
        <w:r w:rsidRPr="008D7A7F">
          <w:rPr>
            <w:b/>
            <w:lang w:val="es-ES_tradnl"/>
          </w:rPr>
          <w:t>Descentralizadas</w:t>
        </w:r>
        <w:r w:rsidRPr="008D7A7F">
          <w:rPr>
            <w:lang w:val="es-ES_tradnl"/>
          </w:rPr>
          <w:t>: evitando de esta manera la necesidad de una entidad central de confianza como podría ser un banco.</w:t>
        </w:r>
      </w:ins>
    </w:p>
    <w:p w14:paraId="2CB1BBD9" w14:textId="77777777" w:rsidR="00775C3C" w:rsidRPr="008D7A7F" w:rsidRDefault="00775C3C" w:rsidP="00775C3C">
      <w:pPr>
        <w:pStyle w:val="Textoindependiente"/>
        <w:numPr>
          <w:ilvl w:val="0"/>
          <w:numId w:val="16"/>
        </w:numPr>
        <w:rPr>
          <w:ins w:id="135" w:author="Pablo Blanco Peris" w:date="2019-05-15T13:21:00Z"/>
          <w:b/>
          <w:lang w:val="es-ES_tradnl"/>
        </w:rPr>
      </w:pPr>
      <w:ins w:id="136" w:author="Pablo Blanco Peris" w:date="2019-05-15T13:21:00Z">
        <w:r w:rsidRPr="008D7A7F">
          <w:rPr>
            <w:b/>
            <w:lang w:val="es-ES_tradnl"/>
          </w:rPr>
          <w:t xml:space="preserve">Distribuidas: </w:t>
        </w:r>
        <w:r w:rsidRPr="008D7A7F">
          <w:rPr>
            <w:lang w:val="es-ES_tradnl"/>
          </w:rPr>
          <w:t>ya que, cada nodo de la red cuenta con una copia exacta de la cadena de bloques.</w:t>
        </w:r>
      </w:ins>
    </w:p>
    <w:p w14:paraId="39803086" w14:textId="77777777" w:rsidR="00775C3C" w:rsidRDefault="00775C3C" w:rsidP="00775C3C">
      <w:pPr>
        <w:pStyle w:val="Textoindependiente"/>
        <w:numPr>
          <w:ilvl w:val="0"/>
          <w:numId w:val="16"/>
        </w:numPr>
        <w:rPr>
          <w:ins w:id="137" w:author="Pablo Blanco Peris" w:date="2019-05-15T13:21:00Z"/>
          <w:lang w:val="es-ES_tradnl" w:eastAsia="es-ES_tradnl"/>
        </w:rPr>
      </w:pPr>
      <w:ins w:id="138" w:author="Pablo Blanco Peris" w:date="2019-05-15T13:21:00Z">
        <w:r w:rsidRPr="008D7A7F">
          <w:rPr>
            <w:b/>
            <w:lang w:val="es-ES_tradnl" w:eastAsia="es-ES_tradnl"/>
          </w:rPr>
          <w:t>Consensuadas</w:t>
        </w:r>
        <w:r w:rsidRPr="008D7A7F">
          <w:rPr>
            <w:lang w:val="es-ES_tradnl" w:eastAsia="es-ES_tradnl"/>
          </w:rPr>
          <w:t>: hay un consenso generalizado marcado por unas reglas para que las operaciones sean tomadas como válidas. Como por ejemplo un usuario no podría ejecutar una transacción en la que tratara de enviar más dinero del que realmente contiene.</w:t>
        </w:r>
      </w:ins>
    </w:p>
    <w:p w14:paraId="05D26378" w14:textId="77777777" w:rsidR="00775C3C" w:rsidRDefault="00775C3C" w:rsidP="00775C3C">
      <w:pPr>
        <w:pStyle w:val="Textoindependiente"/>
        <w:numPr>
          <w:ilvl w:val="0"/>
          <w:numId w:val="16"/>
        </w:numPr>
        <w:rPr>
          <w:ins w:id="139" w:author="Pablo Blanco Peris" w:date="2019-05-15T13:21:00Z"/>
          <w:lang w:val="es-ES_tradnl" w:eastAsia="es-ES_tradnl"/>
        </w:rPr>
      </w:pPr>
      <w:ins w:id="140" w:author="Pablo Blanco Peris" w:date="2019-05-15T13:21:00Z">
        <w:r w:rsidRPr="008D7A7F">
          <w:rPr>
            <w:b/>
            <w:lang w:val="es-ES_tradnl" w:eastAsia="es-ES_tradnl"/>
          </w:rPr>
          <w:t xml:space="preserve"> Abiertas</w:t>
        </w:r>
        <w:r w:rsidRPr="008D7A7F">
          <w:rPr>
            <w:lang w:val="es-ES_tradnl" w:eastAsia="es-ES_tradnl"/>
          </w:rPr>
          <w:t>: de manera que todo usuario que quiera es libre de participar de manera sencilla descargando el software necesario y realizando transacciones.</w:t>
        </w:r>
      </w:ins>
    </w:p>
    <w:p w14:paraId="733E9D73" w14:textId="77777777" w:rsidR="00775C3C" w:rsidRPr="008D7A7F" w:rsidRDefault="00775C3C" w:rsidP="00775C3C">
      <w:pPr>
        <w:pStyle w:val="Textoindependiente"/>
        <w:numPr>
          <w:ilvl w:val="0"/>
          <w:numId w:val="16"/>
        </w:numPr>
        <w:rPr>
          <w:ins w:id="141" w:author="Pablo Blanco Peris" w:date="2019-05-15T13:21:00Z"/>
          <w:lang w:val="es-ES_tradnl" w:eastAsia="es-ES_tradnl"/>
        </w:rPr>
      </w:pPr>
      <w:ins w:id="142" w:author="Pablo Blanco Peris" w:date="2019-05-15T13:21:00Z">
        <w:r w:rsidRPr="008D7A7F">
          <w:rPr>
            <w:b/>
            <w:lang w:val="es-ES_tradnl" w:eastAsia="es-ES_tradnl"/>
          </w:rPr>
          <w:t>Seguras</w:t>
        </w:r>
        <w:r w:rsidRPr="008D7A7F">
          <w:rPr>
            <w:lang w:val="es-ES_tradnl" w:eastAsia="es-ES_tradnl"/>
          </w:rPr>
          <w:t>: su seguridad es representada con la “verdad” que se encuentra en la integridad de los datos que se encuentran en ellas, así</w:t>
        </w:r>
        <w:r w:rsidRPr="008D7A7F">
          <w:rPr>
            <w:lang w:val="es-ES" w:eastAsia="es-ES_tradnl"/>
          </w:rPr>
          <w:t xml:space="preserve"> como la imposibilidad de modificación de datos anteriores.</w:t>
        </w:r>
      </w:ins>
    </w:p>
    <w:p w14:paraId="442B4115" w14:textId="3A68633A" w:rsidR="00775C3C" w:rsidRDefault="00775C3C" w:rsidP="00775C3C">
      <w:pPr>
        <w:ind w:firstLine="0"/>
        <w:rPr>
          <w:ins w:id="143" w:author="Pablo Blanco Peris" w:date="2019-05-15T13:25:00Z"/>
          <w:lang w:val="es-ES" w:eastAsia="es-ES_tradnl"/>
        </w:rPr>
      </w:pPr>
    </w:p>
    <w:p w14:paraId="6B6F5D23" w14:textId="77777777" w:rsidR="00775C3C" w:rsidRPr="00773291" w:rsidRDefault="00775C3C" w:rsidP="00775C3C">
      <w:pPr>
        <w:pStyle w:val="Textoindependiente"/>
        <w:rPr>
          <w:ins w:id="144" w:author="Pablo Blanco Peris" w:date="2019-05-15T13:25:00Z"/>
          <w:lang w:val="es-ES_tradnl"/>
        </w:rPr>
      </w:pPr>
      <w:ins w:id="145" w:author="Pablo Blanco Peris" w:date="2019-05-15T13:25:00Z">
        <w:r w:rsidRPr="00773291">
          <w:rPr>
            <w:lang w:val="es-ES_tradnl"/>
          </w:rPr>
          <w:t>Las cadenas de bloques públicas son mantenidas por todo aqu</w:t>
        </w:r>
        <w:r>
          <w:rPr>
            <w:lang w:val="es-ES_tradnl"/>
          </w:rPr>
          <w:t>e</w:t>
        </w:r>
        <w:r w:rsidRPr="00773291">
          <w:rPr>
            <w:lang w:val="es-ES_tradnl"/>
          </w:rPr>
          <w:t xml:space="preserve">l que quiera participar. En el caso de los Bitcoin, esto es posible gracias a los mineros, que deben contar con </w:t>
        </w:r>
        <w:r>
          <w:rPr>
            <w:lang w:val="es-ES_tradnl"/>
          </w:rPr>
          <w:t>equipos</w:t>
        </w:r>
        <w:r w:rsidRPr="00773291">
          <w:rPr>
            <w:lang w:val="es-ES_tradnl"/>
          </w:rPr>
          <w:t xml:space="preserve"> con mucha capacidad de cómputo y por lo tanto gastar electricidad para poder mantenerlo. Sin embargo, esto no lo hacen gratuitamente, sino que existen ciertas recompensas cuando un nodo crea un bloque nuevo y lo añade a la cadena, por lo que se trabaja por incentivos. Esta parte se explicará un poco más adelante en la sección de Bitcoin.</w:t>
        </w:r>
      </w:ins>
    </w:p>
    <w:p w14:paraId="51B36D27" w14:textId="77777777" w:rsidR="00775C3C" w:rsidRPr="002033DA" w:rsidRDefault="00775C3C" w:rsidP="00775C3C">
      <w:pPr>
        <w:ind w:firstLine="0"/>
        <w:rPr>
          <w:ins w:id="146" w:author="Pablo Blanco Peris" w:date="2019-05-15T13:21:00Z"/>
          <w:lang w:val="es-ES_tradnl" w:eastAsia="es-ES_tradnl"/>
        </w:rPr>
      </w:pPr>
    </w:p>
    <w:p w14:paraId="6A6E4C32" w14:textId="0E13867D" w:rsidR="00773291" w:rsidRPr="00773291" w:rsidRDefault="00775C3C" w:rsidP="00775C3C">
      <w:pPr>
        <w:pStyle w:val="Textoindependiente"/>
        <w:rPr>
          <w:lang w:val="es-ES_tradnl"/>
        </w:rPr>
      </w:pPr>
      <w:ins w:id="147" w:author="Pablo Blanco Peris" w:date="2019-05-15T13:21:00Z">
        <w:r>
          <w:rPr>
            <w:lang w:val="es-ES" w:eastAsia="es-ES_tradnl"/>
          </w:rPr>
          <w:t>Este proyecto</w:t>
        </w:r>
        <w:r w:rsidRPr="00773291">
          <w:rPr>
            <w:lang w:val="es-ES" w:eastAsia="es-ES_tradnl"/>
          </w:rPr>
          <w:t xml:space="preserve"> </w:t>
        </w:r>
      </w:ins>
      <w:ins w:id="148" w:author="Pablo Blanco Peris" w:date="2019-05-15T13:22:00Z">
        <w:r>
          <w:rPr>
            <w:lang w:val="es-ES" w:eastAsia="es-ES_tradnl"/>
          </w:rPr>
          <w:t xml:space="preserve">utiliza la </w:t>
        </w:r>
      </w:ins>
      <w:ins w:id="149" w:author="Pablo Blanco Peris" w:date="2019-05-15T13:21:00Z">
        <w:r w:rsidRPr="002033DA">
          <w:rPr>
            <w:i/>
            <w:lang w:val="es-ES" w:eastAsia="es-ES_tradnl"/>
          </w:rPr>
          <w:t>blockchain</w:t>
        </w:r>
        <w:r>
          <w:rPr>
            <w:lang w:val="es-ES" w:eastAsia="es-ES_tradnl"/>
          </w:rPr>
          <w:t xml:space="preserve"> Ethereum</w:t>
        </w:r>
      </w:ins>
      <w:ins w:id="150" w:author="Pablo Blanco Peris" w:date="2019-05-15T13:24:00Z">
        <w:r>
          <w:rPr>
            <w:lang w:val="es-ES_tradnl"/>
          </w:rPr>
          <w:t xml:space="preserve">. , que </w:t>
        </w:r>
      </w:ins>
      <w:r w:rsidR="00773291" w:rsidRPr="00773291">
        <w:rPr>
          <w:lang w:val="es-ES_tradnl"/>
        </w:rPr>
        <w:t>es una de las</w:t>
      </w:r>
      <w:r>
        <w:rPr>
          <w:lang w:val="es-ES_tradnl"/>
        </w:rPr>
        <w:t xml:space="preserve"> </w:t>
      </w:r>
      <w:r w:rsidRPr="002033DA">
        <w:rPr>
          <w:i/>
          <w:lang w:val="es-ES_tradnl"/>
        </w:rPr>
        <w:t>blockchains</w:t>
      </w:r>
      <w:r w:rsidR="00773291" w:rsidRPr="00773291">
        <w:rPr>
          <w:lang w:val="es-ES_tradnl"/>
        </w:rPr>
        <w:t xml:space="preserve"> </w:t>
      </w:r>
      <w:r w:rsidR="00B50327">
        <w:rPr>
          <w:lang w:val="es-ES_tradnl"/>
        </w:rPr>
        <w:t xml:space="preserve">públicas </w:t>
      </w:r>
      <w:r w:rsidR="00773291" w:rsidRPr="00773291">
        <w:rPr>
          <w:lang w:val="es-ES_tradnl"/>
        </w:rPr>
        <w:t xml:space="preserve">más conocidas, ya que, ha sido el caso más exitoso de blockchain pública por detrás de Bitcoin. Cabe mencionar cuando se habla sobre blockchains públicas un grupo de criptomonedas que son </w:t>
      </w:r>
      <w:r w:rsidR="00773291" w:rsidRPr="00773291">
        <w:rPr>
          <w:lang w:val="es-ES_tradnl"/>
        </w:rPr>
        <w:lastRenderedPageBreak/>
        <w:t xml:space="preserve">mundialmente conocidas como </w:t>
      </w:r>
      <w:proofErr w:type="spellStart"/>
      <w:r w:rsidR="00773291" w:rsidRPr="00773291">
        <w:rPr>
          <w:lang w:val="es-ES_tradnl"/>
        </w:rPr>
        <w:t>Litecoin</w:t>
      </w:r>
      <w:proofErr w:type="spellEnd"/>
      <w:r w:rsidR="00015A7C">
        <w:rPr>
          <w:lang w:val="es-ES_tradnl"/>
        </w:rPr>
        <w:t xml:space="preserve"> </w:t>
      </w:r>
      <w:r w:rsidR="00015A7C">
        <w:rPr>
          <w:lang w:val="es-ES_tradnl"/>
        </w:rPr>
        <w:fldChar w:fldCharType="begin"/>
      </w:r>
      <w:r w:rsidR="003E4221">
        <w:rPr>
          <w:lang w:val="es-ES_tradnl"/>
        </w:rPr>
        <w:instrText xml:space="preserve"> ADDIN ZOTERO_ITEM CSL_CITATION {"citationID":"22wf48kr","properties":{"formattedCitation":"[17]","plainCitation":"[17]","noteIndex":0},"citationItems":[{"id":37,"uris":["http://zotero.org/users/local/uCH1cRjK/items/8MXI54PK"],"uri":["http://zotero.org/users/local/uCH1cRjK/items/8MXI54PK"],"itemData":{"id":37,"type":"webpage","title":"Litecoin - La moneda electrónica","URL":"https://litecoin.org/es/","accessed":{"date-parts":[["2019",5,15]]}}}],"schema":"https://github.com/citation-style-language/schema/raw/master/csl-citation.json"} </w:instrText>
      </w:r>
      <w:r w:rsidR="00015A7C">
        <w:rPr>
          <w:lang w:val="es-ES_tradnl"/>
        </w:rPr>
        <w:fldChar w:fldCharType="separate"/>
      </w:r>
      <w:r w:rsidR="003E4221">
        <w:rPr>
          <w:noProof/>
          <w:lang w:val="es-ES_tradnl"/>
        </w:rPr>
        <w:t>[17]</w:t>
      </w:r>
      <w:r w:rsidR="00015A7C">
        <w:rPr>
          <w:lang w:val="es-ES_tradnl"/>
        </w:rPr>
        <w:fldChar w:fldCharType="end"/>
      </w:r>
      <w:r w:rsidR="00773291" w:rsidRPr="00773291">
        <w:rPr>
          <w:lang w:val="es-ES_tradnl"/>
        </w:rPr>
        <w:t xml:space="preserve"> o </w:t>
      </w:r>
      <w:proofErr w:type="spellStart"/>
      <w:r>
        <w:rPr>
          <w:lang w:val="es-ES_tradnl"/>
        </w:rPr>
        <w:t>Monero</w:t>
      </w:r>
      <w:proofErr w:type="spellEnd"/>
      <w:r>
        <w:rPr>
          <w:lang w:val="es-ES_tradnl"/>
        </w:rPr>
        <w:t xml:space="preserve"> </w:t>
      </w:r>
      <w:r>
        <w:rPr>
          <w:lang w:val="es-ES_tradnl"/>
        </w:rPr>
        <w:fldChar w:fldCharType="begin"/>
      </w:r>
      <w:r w:rsidR="003E4221">
        <w:rPr>
          <w:lang w:val="es-ES_tradnl"/>
        </w:rPr>
        <w:instrText xml:space="preserve"> ADDIN ZOTERO_ITEM CSL_CITATION {"citationID":"NE3WtqEu","properties":{"formattedCitation":"[18]","plainCitation":"[18]","noteIndex":0},"citationItems":[{"id":39,"uris":["http://zotero.org/users/local/uCH1cRjK/items/UP4CVQ6C"],"uri":["http://zotero.org/users/local/uCH1cRjK/items/UP4CVQ6C"],"itemData":{"id":39,"type":"webpage","title":"Monero","container-title":"getmonero.org, The Monero Project","abstract":"Home [on the home of Monero, a digital currency that is secure, private, and untraceable]","URL":"https://getmonero.org/index.html","title-short":"Monero","accessed":{"date-parts":[["2019",5,15]]}}}],"schema":"https://github.com/citation-style-language/schema/raw/master/csl-citation.json"} </w:instrText>
      </w:r>
      <w:r>
        <w:rPr>
          <w:lang w:val="es-ES_tradnl"/>
        </w:rPr>
        <w:fldChar w:fldCharType="separate"/>
      </w:r>
      <w:r w:rsidR="003E4221">
        <w:rPr>
          <w:noProof/>
          <w:lang w:val="es-ES_tradnl"/>
        </w:rPr>
        <w:t>[18]</w:t>
      </w:r>
      <w:r>
        <w:rPr>
          <w:lang w:val="es-ES_tradnl"/>
        </w:rPr>
        <w:fldChar w:fldCharType="end"/>
      </w:r>
      <w:r w:rsidR="00015A7C">
        <w:rPr>
          <w:lang w:val="es-ES_tradnl"/>
        </w:rPr>
        <w:t>, ya que tienen una gran repercusión en el mercado de las criptomonedas y están continuamente moviéndose entre los usuarios de la red a través de transacciones</w:t>
      </w:r>
      <w:r w:rsidR="00773291" w:rsidRPr="00773291">
        <w:rPr>
          <w:lang w:val="es-ES_tradnl"/>
        </w:rPr>
        <w:t>.</w:t>
      </w:r>
      <w:r w:rsidR="00C66D12">
        <w:rPr>
          <w:lang w:val="es-ES_tradnl"/>
        </w:rPr>
        <w:t xml:space="preserve"> </w:t>
      </w:r>
      <w:r w:rsidR="00773291" w:rsidRPr="00773291">
        <w:rPr>
          <w:lang w:val="es-ES_tradnl"/>
        </w:rPr>
        <w:t>A este tipo de cadenas también se las conoce como cadenas de bloques sin permisos.</w:t>
      </w:r>
    </w:p>
    <w:p w14:paraId="656D7BDA" w14:textId="77777777" w:rsidR="00773291" w:rsidRPr="00773291" w:rsidRDefault="00773291" w:rsidP="00773291">
      <w:pPr>
        <w:rPr>
          <w:lang w:val="es-ES" w:eastAsia="es-ES_tradnl"/>
        </w:rPr>
      </w:pPr>
    </w:p>
    <w:p w14:paraId="34354113" w14:textId="77777777" w:rsidR="00773291" w:rsidRPr="00773291" w:rsidRDefault="00773291" w:rsidP="00773291">
      <w:pPr>
        <w:pStyle w:val="Ttulo4"/>
        <w:rPr>
          <w:lang w:val="es-ES_tradnl"/>
        </w:rPr>
      </w:pPr>
      <w:bookmarkStart w:id="151" w:name="_Toc517726531"/>
      <w:r w:rsidRPr="00773291">
        <w:rPr>
          <w:lang w:val="es-ES_tradnl"/>
        </w:rPr>
        <w:t>Blockchains privadas</w:t>
      </w:r>
      <w:bookmarkEnd w:id="151"/>
    </w:p>
    <w:p w14:paraId="7A0E386F" w14:textId="49EF3793" w:rsidR="00773291" w:rsidRPr="00773291" w:rsidRDefault="00773291" w:rsidP="00D766F2">
      <w:pPr>
        <w:rPr>
          <w:lang w:val="es-ES" w:eastAsia="es-ES_tradnl"/>
        </w:rPr>
      </w:pPr>
      <w:r w:rsidRPr="00773291">
        <w:rPr>
          <w:lang w:val="es-ES" w:eastAsia="es-ES_tradnl"/>
        </w:rPr>
        <w:t>Estas cadenas de bloques se caracterizan porque el proceso de consenso que contienen, así como su participación</w:t>
      </w:r>
      <w:r w:rsidR="00EE2317">
        <w:rPr>
          <w:lang w:val="es-ES" w:eastAsia="es-ES_tradnl"/>
        </w:rPr>
        <w:t>,</w:t>
      </w:r>
      <w:r w:rsidRPr="00773291">
        <w:rPr>
          <w:lang w:val="es-ES" w:eastAsia="es-ES_tradnl"/>
        </w:rPr>
        <w:t xml:space="preserve"> está</w:t>
      </w:r>
      <w:r w:rsidR="00EE2317">
        <w:rPr>
          <w:lang w:val="es-ES" w:eastAsia="es-ES_tradnl"/>
        </w:rPr>
        <w:t>n</w:t>
      </w:r>
      <w:r w:rsidRPr="00773291">
        <w:rPr>
          <w:lang w:val="es-ES" w:eastAsia="es-ES_tradnl"/>
        </w:rPr>
        <w:t xml:space="preserve"> limitado</w:t>
      </w:r>
      <w:r w:rsidR="00EE2317">
        <w:rPr>
          <w:lang w:val="es-ES" w:eastAsia="es-ES_tradnl"/>
        </w:rPr>
        <w:t>s</w:t>
      </w:r>
      <w:r w:rsidRPr="00773291">
        <w:rPr>
          <w:lang w:val="es-ES" w:eastAsia="es-ES_tradnl"/>
        </w:rPr>
        <w:t>. De esta manera, s</w:t>
      </w:r>
      <w:r w:rsidR="00CE690A">
        <w:rPr>
          <w:lang w:val="es-ES" w:eastAsia="es-ES_tradnl"/>
        </w:rPr>
        <w:t>o</w:t>
      </w:r>
      <w:r w:rsidRPr="00773291">
        <w:rPr>
          <w:lang w:val="es-ES" w:eastAsia="es-ES_tradnl"/>
        </w:rPr>
        <w:t xml:space="preserve">lo ciertos usuarios tienen </w:t>
      </w:r>
      <w:r w:rsidR="003160E6">
        <w:rPr>
          <w:lang w:val="es-ES" w:eastAsia="es-ES_tradnl"/>
        </w:rPr>
        <w:t xml:space="preserve">los </w:t>
      </w:r>
      <w:r w:rsidRPr="00773291">
        <w:rPr>
          <w:lang w:val="es-ES" w:eastAsia="es-ES_tradnl"/>
        </w:rPr>
        <w:t xml:space="preserve">derechos </w:t>
      </w:r>
      <w:r w:rsidR="00342EBC">
        <w:rPr>
          <w:lang w:val="es-ES" w:eastAsia="es-ES_tradnl"/>
        </w:rPr>
        <w:t xml:space="preserve">necesarios </w:t>
      </w:r>
      <w:r w:rsidRPr="00773291">
        <w:rPr>
          <w:lang w:val="es-ES" w:eastAsia="es-ES_tradnl"/>
        </w:rPr>
        <w:t>para acceder a ellas</w:t>
      </w:r>
      <w:r w:rsidR="003160E6">
        <w:rPr>
          <w:lang w:val="es-ES" w:eastAsia="es-ES_tradnl"/>
        </w:rPr>
        <w:t>.</w:t>
      </w:r>
    </w:p>
    <w:p w14:paraId="0E9805EB" w14:textId="301D9921" w:rsidR="00773291" w:rsidRPr="00773291" w:rsidRDefault="00773291" w:rsidP="00D766F2">
      <w:pPr>
        <w:rPr>
          <w:lang w:val="es-ES" w:eastAsia="es-ES_tradnl"/>
        </w:rPr>
      </w:pPr>
      <w:r w:rsidRPr="00773291">
        <w:rPr>
          <w:lang w:val="es-ES" w:eastAsia="es-ES_tradnl"/>
        </w:rPr>
        <w:t xml:space="preserve">En estas cadenas </w:t>
      </w:r>
      <w:r w:rsidR="00342EBC">
        <w:rPr>
          <w:lang w:val="es-ES" w:eastAsia="es-ES_tradnl"/>
        </w:rPr>
        <w:t>es necesario contar con permisos para llevar a cabo transacciones. Por lo que,</w:t>
      </w:r>
      <w:r w:rsidR="00E73726">
        <w:rPr>
          <w:lang w:val="es-ES" w:eastAsia="es-ES_tradnl"/>
        </w:rPr>
        <w:t xml:space="preserve"> </w:t>
      </w:r>
      <w:r w:rsidRPr="00773291">
        <w:rPr>
          <w:lang w:val="es-ES" w:eastAsia="es-ES_tradnl"/>
        </w:rPr>
        <w:t xml:space="preserve">la lectura de la información de la blockchain esté limitada a </w:t>
      </w:r>
      <w:ins w:id="152" w:author="Pablo Blanco Peris" w:date="2019-05-15T13:16:00Z">
        <w:r w:rsidR="00342EBC">
          <w:rPr>
            <w:lang w:val="es-ES" w:eastAsia="es-ES_tradnl"/>
          </w:rPr>
          <w:t>estos</w:t>
        </w:r>
        <w:r w:rsidR="00342EBC" w:rsidRPr="00773291">
          <w:rPr>
            <w:lang w:val="es-ES" w:eastAsia="es-ES_tradnl"/>
          </w:rPr>
          <w:t xml:space="preserve"> </w:t>
        </w:r>
      </w:ins>
      <w:r w:rsidRPr="00773291">
        <w:rPr>
          <w:lang w:val="es-ES" w:eastAsia="es-ES_tradnl"/>
        </w:rPr>
        <w:t>usuarios.</w:t>
      </w:r>
      <w:ins w:id="153" w:author="Pablo Blanco Peris" w:date="2019-05-15T13:17:00Z">
        <w:r w:rsidR="00775C3C">
          <w:rPr>
            <w:lang w:val="es-ES" w:eastAsia="es-ES_tradnl"/>
          </w:rPr>
          <w:t xml:space="preserve"> Existen diferentes tipos de permisos, por ejemplo pueden existir usuarios que sólo sean capaces de leer la información y pueden existir por otro lado usuarios con la capacidad de acceder</w:t>
        </w:r>
      </w:ins>
      <w:ins w:id="154" w:author="Pablo Blanco Peris" w:date="2019-05-15T13:18:00Z">
        <w:r w:rsidR="00775C3C">
          <w:rPr>
            <w:lang w:val="es-ES" w:eastAsia="es-ES_tradnl"/>
          </w:rPr>
          <w:t xml:space="preserve"> a la información y de realizar transacciones.</w:t>
        </w:r>
      </w:ins>
    </w:p>
    <w:p w14:paraId="7927CB21" w14:textId="77777777" w:rsidR="00773291" w:rsidRPr="00773291" w:rsidRDefault="00773291" w:rsidP="00191F2F">
      <w:pPr>
        <w:rPr>
          <w:lang w:val="es-ES" w:eastAsia="es-ES_tradnl"/>
        </w:rPr>
      </w:pPr>
      <w:r w:rsidRPr="00773291">
        <w:rPr>
          <w:lang w:val="es-ES" w:eastAsia="es-ES_tradnl"/>
        </w:rPr>
        <w:t xml:space="preserve">Sin embargo, estas cadenas de bloques dejan de lado inevitablemente la descentralización del poder por lo que ya no se representaría el sistema como totalmente descentralizado. </w:t>
      </w:r>
    </w:p>
    <w:p w14:paraId="06A8AB20" w14:textId="77777777" w:rsidR="00773291" w:rsidRPr="00773291" w:rsidRDefault="00773291">
      <w:pPr>
        <w:rPr>
          <w:lang w:val="es-ES" w:eastAsia="es-ES_tradnl"/>
        </w:rPr>
      </w:pPr>
      <w:r w:rsidRPr="00773291">
        <w:rPr>
          <w:lang w:val="es-ES" w:eastAsia="es-ES_tradnl"/>
        </w:rPr>
        <w:t xml:space="preserve">Dentro de este grupo de blockchain existen variaciones, de manera que una cadena de bloques privada puede contar con un nivel de descentralización mayor o menor según la cantidad de entidades o grupos que formen parte del consenso. </w:t>
      </w:r>
    </w:p>
    <w:p w14:paraId="0FB9A11A" w14:textId="77777777" w:rsidR="00773291" w:rsidRPr="00773291" w:rsidRDefault="00773291">
      <w:pPr>
        <w:rPr>
          <w:lang w:val="es-ES" w:eastAsia="es-ES_tradnl"/>
        </w:rPr>
      </w:pPr>
      <w:r w:rsidRPr="00773291">
        <w:rPr>
          <w:lang w:val="es-ES" w:eastAsia="es-ES_tradnl"/>
        </w:rPr>
        <w:t>Cuanta mayor sea la cantidad de figuras que forman parte del consenso, mayor nivel de descentralización. Por lo que existen blockchain privadas con una sola figura o entidad en el consenso que tenga permisos de escritura provocando así una cadena completamente privada y parcialmente centralizada.</w:t>
      </w:r>
    </w:p>
    <w:p w14:paraId="5F6617F1" w14:textId="77777777" w:rsidR="00773291" w:rsidRDefault="00773291">
      <w:pPr>
        <w:rPr>
          <w:lang w:val="es-ES" w:eastAsia="es-ES_tradnl"/>
        </w:rPr>
      </w:pPr>
      <w:r w:rsidRPr="00773291">
        <w:rPr>
          <w:lang w:val="es-ES" w:eastAsia="es-ES_tradnl"/>
        </w:rPr>
        <w:t>Estas cadenas cuentan con las siguientes características:</w:t>
      </w:r>
    </w:p>
    <w:p w14:paraId="6AB16CEA" w14:textId="77777777" w:rsidR="00773291" w:rsidRPr="00CF4B53" w:rsidRDefault="00773291" w:rsidP="00EE2317">
      <w:pPr>
        <w:pStyle w:val="Textoindependiente"/>
        <w:numPr>
          <w:ilvl w:val="0"/>
          <w:numId w:val="16"/>
        </w:numPr>
        <w:rPr>
          <w:b/>
          <w:lang w:val="es-ES_tradnl"/>
        </w:rPr>
      </w:pPr>
      <w:r w:rsidRPr="00CF4B53">
        <w:rPr>
          <w:b/>
          <w:lang w:val="es-ES_tradnl"/>
        </w:rPr>
        <w:t xml:space="preserve">Privadas: </w:t>
      </w:r>
      <w:r w:rsidRPr="00CF4B53">
        <w:rPr>
          <w:lang w:val="es-ES" w:eastAsia="es-ES_tradnl"/>
        </w:rPr>
        <w:t>no son accesibles para todo el mundo por lo que para mantenerlas es necesario definir unas entidades preseleccionadas</w:t>
      </w:r>
      <w:r w:rsidRPr="00CF4B53">
        <w:rPr>
          <w:b/>
          <w:lang w:val="es-ES_tradnl"/>
        </w:rPr>
        <w:t>.</w:t>
      </w:r>
    </w:p>
    <w:p w14:paraId="33AC2A38" w14:textId="77777777" w:rsidR="00773291" w:rsidRPr="00CF4B53" w:rsidRDefault="00773291" w:rsidP="00EE2317">
      <w:pPr>
        <w:pStyle w:val="Textoindependiente"/>
        <w:numPr>
          <w:ilvl w:val="0"/>
          <w:numId w:val="16"/>
        </w:numPr>
        <w:rPr>
          <w:lang w:val="es-ES" w:eastAsia="es-ES_tradnl"/>
        </w:rPr>
      </w:pPr>
      <w:r w:rsidRPr="00CF4B53">
        <w:rPr>
          <w:b/>
          <w:lang w:val="es-ES_tradnl"/>
        </w:rPr>
        <w:t xml:space="preserve">Intereses: </w:t>
      </w:r>
      <w:r w:rsidRPr="00CF4B53">
        <w:rPr>
          <w:lang w:val="es-ES" w:eastAsia="es-ES_tradnl"/>
        </w:rPr>
        <w:t>los usuarios que mantienen estas bases de datos lo hacen por intereses propios como puede ser reputación.</w:t>
      </w:r>
    </w:p>
    <w:p w14:paraId="6EDC7EAF" w14:textId="77777777" w:rsidR="00773291" w:rsidRPr="00CF4B53" w:rsidRDefault="00773291" w:rsidP="00EE2317">
      <w:pPr>
        <w:pStyle w:val="Textoindependiente"/>
        <w:numPr>
          <w:ilvl w:val="0"/>
          <w:numId w:val="16"/>
        </w:numPr>
        <w:rPr>
          <w:lang w:val="es-ES" w:eastAsia="es-ES_tradnl"/>
        </w:rPr>
      </w:pPr>
      <w:r w:rsidRPr="00CF4B53">
        <w:rPr>
          <w:b/>
          <w:lang w:val="es-ES_tradnl"/>
        </w:rPr>
        <w:lastRenderedPageBreak/>
        <w:t xml:space="preserve">Jerarquía: </w:t>
      </w:r>
      <w:r w:rsidRPr="00CF4B53">
        <w:rPr>
          <w:lang w:val="es-ES" w:eastAsia="es-ES_tradnl"/>
        </w:rPr>
        <w:t>existe una jerarquía de poder y permisos dentro de la cadena por lo que no todos los usuarios tienen por defecto los permisos de escritura. Además, el contenido de los bloques no es accesible para todos los participantes.</w:t>
      </w:r>
    </w:p>
    <w:p w14:paraId="1BF4DF56" w14:textId="77777777" w:rsidR="00773291" w:rsidRPr="00773291" w:rsidRDefault="00773291" w:rsidP="00773291">
      <w:pPr>
        <w:rPr>
          <w:lang w:val="es-ES" w:eastAsia="es-ES_tradnl"/>
        </w:rPr>
      </w:pPr>
    </w:p>
    <w:p w14:paraId="5D6CF034" w14:textId="4F55A5DD" w:rsidR="00342DAA" w:rsidRDefault="00773291" w:rsidP="005F22AB">
      <w:pPr>
        <w:rPr>
          <w:lang w:val="es-ES" w:eastAsia="es-ES_tradnl"/>
        </w:rPr>
      </w:pPr>
      <w:r w:rsidRPr="00773291">
        <w:rPr>
          <w:lang w:val="es-ES" w:eastAsia="es-ES_tradnl"/>
        </w:rPr>
        <w:t>Algunas de las blockchains privadas más famosas a día de hoy son:</w:t>
      </w:r>
    </w:p>
    <w:p w14:paraId="3747DE79" w14:textId="5E249FE2" w:rsidR="00342DAA" w:rsidRDefault="00342DAA" w:rsidP="00342DAA">
      <w:pPr>
        <w:pStyle w:val="Textoindependiente"/>
        <w:numPr>
          <w:ilvl w:val="0"/>
          <w:numId w:val="16"/>
        </w:numPr>
        <w:rPr>
          <w:lang w:val="es-ES" w:eastAsia="es-ES_tradnl"/>
        </w:rPr>
      </w:pPr>
      <w:r w:rsidRPr="00342DAA">
        <w:rPr>
          <w:lang w:val="es-ES" w:eastAsia="es-ES_tradnl"/>
        </w:rPr>
        <w:t>Hyperledger</w:t>
      </w:r>
      <w:r w:rsidR="008A29C8">
        <w:rPr>
          <w:lang w:val="es-ES" w:eastAsia="es-ES_tradnl"/>
        </w:rPr>
        <w:t xml:space="preserve"> </w:t>
      </w:r>
      <w:ins w:id="155" w:author="Pablo Blanco Peris" w:date="2019-05-15T13:19:00Z">
        <w:r w:rsidR="00775C3C">
          <w:rPr>
            <w:lang w:val="es-ES" w:eastAsia="es-ES_tradnl"/>
          </w:rPr>
          <w:fldChar w:fldCharType="begin"/>
        </w:r>
      </w:ins>
      <w:r w:rsidR="003E4221">
        <w:rPr>
          <w:lang w:val="es-ES" w:eastAsia="es-ES_tradnl"/>
        </w:rPr>
        <w:instrText xml:space="preserve"> ADDIN ZOTERO_ITEM CSL_CITATION {"citationID":"0lYKC8L0","properties":{"formattedCitation":"[19]","plainCitation":"[19]","noteIndex":0},"citationItems":[{"id":43,"uris":["http://zotero.org/users/local/uCH1cRjK/items/TBN66525"],"uri":["http://zotero.org/users/local/uCH1cRjK/items/TBN66525"],"itemData":{"id":43,"type":"webpage","title":"Hyperledger – Open Source Blockchain Technologies","container-title":"Hyperledger","abstract":"Hyperledger is a multi-project open source collaborative effort hosted by The Linux Foundation, created to advance cross-industry blockchain technologies.","URL":"https://www.hyperledger.org/","language":"en-US","accessed":{"date-parts":[["2019",5,15]]}}}],"schema":"https://github.com/citation-style-language/schema/raw/master/csl-citation.json"} </w:instrText>
      </w:r>
      <w:r w:rsidR="00775C3C">
        <w:rPr>
          <w:lang w:val="es-ES" w:eastAsia="es-ES_tradnl"/>
        </w:rPr>
        <w:fldChar w:fldCharType="separate"/>
      </w:r>
      <w:r w:rsidR="003E4221">
        <w:rPr>
          <w:noProof/>
          <w:lang w:val="es-ES" w:eastAsia="es-ES_tradnl"/>
        </w:rPr>
        <w:t>[19]</w:t>
      </w:r>
      <w:ins w:id="156" w:author="Pablo Blanco Peris" w:date="2019-05-15T13:19:00Z">
        <w:r w:rsidR="00775C3C">
          <w:rPr>
            <w:lang w:val="es-ES" w:eastAsia="es-ES_tradnl"/>
          </w:rPr>
          <w:fldChar w:fldCharType="end"/>
        </w:r>
      </w:ins>
      <w:r w:rsidRPr="00342DAA">
        <w:rPr>
          <w:lang w:val="es-ES" w:eastAsia="es-ES_tradnl"/>
        </w:rPr>
        <w:t>, para la fundación Linux.</w:t>
      </w:r>
    </w:p>
    <w:p w14:paraId="5B2E8ACB" w14:textId="16518904" w:rsidR="00342DAA" w:rsidRPr="00342DAA" w:rsidRDefault="00342DAA" w:rsidP="00342DAA">
      <w:pPr>
        <w:pStyle w:val="Textoindependiente"/>
        <w:numPr>
          <w:ilvl w:val="0"/>
          <w:numId w:val="16"/>
        </w:numPr>
        <w:rPr>
          <w:lang w:val="es-ES" w:eastAsia="es-ES_tradnl"/>
        </w:rPr>
      </w:pPr>
      <w:r w:rsidRPr="00342DAA">
        <w:rPr>
          <w:lang w:val="es-ES" w:eastAsia="es-ES_tradnl"/>
        </w:rPr>
        <w:t>R3</w:t>
      </w:r>
      <w:r w:rsidR="008A29C8">
        <w:rPr>
          <w:lang w:val="es-ES" w:eastAsia="es-ES_tradnl"/>
        </w:rPr>
        <w:t xml:space="preserve"> </w:t>
      </w:r>
      <w:ins w:id="157" w:author="Pablo Blanco Peris" w:date="2019-05-15T13:19:00Z">
        <w:r w:rsidR="00775C3C">
          <w:rPr>
            <w:lang w:val="es-ES" w:eastAsia="es-ES_tradnl"/>
          </w:rPr>
          <w:fldChar w:fldCharType="begin"/>
        </w:r>
      </w:ins>
      <w:r w:rsidR="003E4221">
        <w:rPr>
          <w:lang w:val="es-ES" w:eastAsia="es-ES_tradnl"/>
        </w:rPr>
        <w:instrText xml:space="preserve"> ADDIN ZOTERO_ITEM CSL_CITATION {"citationID":"tWMuicuJ","properties":{"formattedCitation":"[20]","plainCitation":"[20]","noteIndex":0},"citationItems":[{"id":45,"uris":["http://zotero.org/users/local/uCH1cRjK/items/X6Q4S6MA"],"uri":["http://zotero.org/users/local/uCH1cRjK/items/X6Q4S6MA"],"itemData":{"id":45,"type":"webpage","title":"r3.com","container-title":"r3.com","abstract":"Blockchain for Business","URL":"https://www.r3.com/","accessed":{"date-parts":[["2019",5,15]]}}}],"schema":"https://github.com/citation-style-language/schema/raw/master/csl-citation.json"} </w:instrText>
      </w:r>
      <w:r w:rsidR="00775C3C">
        <w:rPr>
          <w:lang w:val="es-ES" w:eastAsia="es-ES_tradnl"/>
        </w:rPr>
        <w:fldChar w:fldCharType="separate"/>
      </w:r>
      <w:r w:rsidR="003E4221">
        <w:rPr>
          <w:noProof/>
          <w:lang w:val="es-ES" w:eastAsia="es-ES_tradnl"/>
        </w:rPr>
        <w:t>[20]</w:t>
      </w:r>
      <w:ins w:id="158" w:author="Pablo Blanco Peris" w:date="2019-05-15T13:19:00Z">
        <w:r w:rsidR="00775C3C">
          <w:rPr>
            <w:lang w:val="es-ES" w:eastAsia="es-ES_tradnl"/>
          </w:rPr>
          <w:fldChar w:fldCharType="end"/>
        </w:r>
      </w:ins>
      <w:r w:rsidRPr="00342DAA">
        <w:rPr>
          <w:lang w:val="es-ES" w:eastAsia="es-ES_tradnl"/>
        </w:rPr>
        <w:t>, que se trata de un consorcio de bancos a nivel internacional para desarrollar soluciones bancarias a través de una blockchain privada.</w:t>
      </w:r>
    </w:p>
    <w:p w14:paraId="238F687C" w14:textId="4CA26401" w:rsidR="00773291" w:rsidRPr="00773291" w:rsidRDefault="00342DAA" w:rsidP="00342DAA">
      <w:pPr>
        <w:pStyle w:val="Textoindependiente"/>
        <w:numPr>
          <w:ilvl w:val="0"/>
          <w:numId w:val="16"/>
        </w:numPr>
        <w:rPr>
          <w:lang w:val="es-ES" w:eastAsia="es-ES_tradnl"/>
        </w:rPr>
      </w:pPr>
      <w:r w:rsidRPr="00342DAA">
        <w:rPr>
          <w:lang w:val="es-ES" w:eastAsia="es-ES_tradnl"/>
        </w:rPr>
        <w:t>Ripple</w:t>
      </w:r>
      <w:r w:rsidR="008A29C8">
        <w:rPr>
          <w:lang w:val="es-ES" w:eastAsia="es-ES_tradnl"/>
        </w:rPr>
        <w:t xml:space="preserve"> </w:t>
      </w:r>
      <w:ins w:id="159" w:author="Pablo Blanco Peris" w:date="2019-05-15T13:19:00Z">
        <w:r w:rsidR="00775C3C">
          <w:rPr>
            <w:lang w:val="es-ES" w:eastAsia="es-ES_tradnl"/>
          </w:rPr>
          <w:fldChar w:fldCharType="begin"/>
        </w:r>
      </w:ins>
      <w:r w:rsidR="003E4221">
        <w:rPr>
          <w:lang w:val="es-ES" w:eastAsia="es-ES_tradnl"/>
        </w:rPr>
        <w:instrText xml:space="preserve"> ADDIN ZOTERO_ITEM CSL_CITATION {"citationID":"IFSUI2XP","properties":{"formattedCitation":"[21]","plainCitation":"[21]","noteIndex":0},"citationItems":[{"id":41,"uris":["http://zotero.org/users/local/uCH1cRjK/items/9U535PJB"],"uri":["http://zotero.org/users/local/uCH1cRjK/items/9U535PJB"],"itemData":{"id":41,"type":"webpage","title":"Ripple - One Frictionless Experience To Send Money Globally","container-title":"Ripple","abstract":"Ripple connects banks, payment providers, digital asset exchanges and corporates via RippleNet to provide one frictionless experience to send money globally","URL":"https://ripple.com/","language":"en-US","accessed":{"date-parts":[["2019",5,15]]}}}],"schema":"https://github.com/citation-style-language/schema/raw/master/csl-citation.json"} </w:instrText>
      </w:r>
      <w:r w:rsidR="00775C3C">
        <w:rPr>
          <w:lang w:val="es-ES" w:eastAsia="es-ES_tradnl"/>
        </w:rPr>
        <w:fldChar w:fldCharType="separate"/>
      </w:r>
      <w:r w:rsidR="003E4221">
        <w:rPr>
          <w:noProof/>
          <w:lang w:val="es-ES" w:eastAsia="es-ES_tradnl"/>
        </w:rPr>
        <w:t>[21]</w:t>
      </w:r>
      <w:ins w:id="160" w:author="Pablo Blanco Peris" w:date="2019-05-15T13:19:00Z">
        <w:r w:rsidR="00775C3C">
          <w:rPr>
            <w:lang w:val="es-ES" w:eastAsia="es-ES_tradnl"/>
          </w:rPr>
          <w:fldChar w:fldCharType="end"/>
        </w:r>
      </w:ins>
      <w:r w:rsidRPr="00342DAA">
        <w:rPr>
          <w:lang w:val="es-ES" w:eastAsia="es-ES_tradnl"/>
        </w:rPr>
        <w:t>, una criptomoneda para realizar transferencias de dinero digital a nivel internacional.</w:t>
      </w:r>
      <w:r w:rsidRPr="00773291">
        <w:rPr>
          <w:lang w:val="es-ES" w:eastAsia="es-ES_tradnl"/>
        </w:rPr>
        <w:t xml:space="preserve"> </w:t>
      </w:r>
    </w:p>
    <w:p w14:paraId="4FA8359D" w14:textId="77777777" w:rsidR="00773291" w:rsidRPr="00773291" w:rsidRDefault="00773291" w:rsidP="00773291">
      <w:pPr>
        <w:rPr>
          <w:lang w:val="es-ES" w:eastAsia="es-ES_tradnl"/>
        </w:rPr>
      </w:pPr>
    </w:p>
    <w:p w14:paraId="031D9657" w14:textId="77777777" w:rsidR="00773291" w:rsidRPr="00773291" w:rsidRDefault="00773291" w:rsidP="00773291">
      <w:pPr>
        <w:pStyle w:val="Ttulo4"/>
        <w:rPr>
          <w:lang w:val="es-ES_tradnl"/>
        </w:rPr>
      </w:pPr>
      <w:bookmarkStart w:id="161" w:name="_Toc517726532"/>
      <w:r w:rsidRPr="00773291">
        <w:rPr>
          <w:lang w:val="es-ES_tradnl"/>
        </w:rPr>
        <w:t>Blockchains híbridas</w:t>
      </w:r>
      <w:bookmarkEnd w:id="161"/>
    </w:p>
    <w:p w14:paraId="785F5296" w14:textId="0DBE5632" w:rsidR="00773291" w:rsidRPr="00773291" w:rsidRDefault="00773291" w:rsidP="005B7956">
      <w:pPr>
        <w:rPr>
          <w:lang w:val="es-ES" w:eastAsia="es-ES_tradnl"/>
        </w:rPr>
      </w:pPr>
      <w:r w:rsidRPr="00773291">
        <w:rPr>
          <w:lang w:val="es-ES" w:eastAsia="es-ES_tradnl"/>
        </w:rPr>
        <w:t>Este tipo de cadenas de bloques son una combinación de las públicas y las privadas. En estas blockchains los nodos que participan han sido invitados previamente, sin embargo, todas las transacciones son públicas.</w:t>
      </w:r>
      <w:ins w:id="162" w:author="ADRIAN RIESCO RODRIGUEZ" w:date="2019-04-26T15:57:00Z">
        <w:r w:rsidR="00E73726">
          <w:rPr>
            <w:lang w:val="es-ES" w:eastAsia="es-ES_tradnl"/>
          </w:rPr>
          <w:t xml:space="preserve"> </w:t>
        </w:r>
      </w:ins>
      <w:r w:rsidRPr="00773291">
        <w:rPr>
          <w:lang w:val="es-ES" w:eastAsia="es-ES_tradnl"/>
        </w:rPr>
        <w:t>De esta manera, los nodos se encargan de mantener y proporcionar seguridad a esta cadena, a pesar de que las transacciones sean públicas para el resto de usuarios.</w:t>
      </w:r>
    </w:p>
    <w:p w14:paraId="7BF03CC0" w14:textId="77777777" w:rsidR="00773291" w:rsidRPr="00773291" w:rsidRDefault="00773291" w:rsidP="00773291">
      <w:pPr>
        <w:rPr>
          <w:lang w:val="es-ES" w:eastAsia="es-ES_tradnl"/>
        </w:rPr>
      </w:pPr>
      <w:r w:rsidRPr="00773291">
        <w:rPr>
          <w:lang w:val="es-ES" w:eastAsia="es-ES_tradnl"/>
        </w:rPr>
        <w:t>Algunos ejemplos de blockchains híbridas son:</w:t>
      </w:r>
    </w:p>
    <w:p w14:paraId="4A57801E" w14:textId="166D8354" w:rsidR="00773291" w:rsidRPr="000A0674" w:rsidRDefault="00773291" w:rsidP="000A0674">
      <w:pPr>
        <w:pStyle w:val="Textoindependiente"/>
        <w:numPr>
          <w:ilvl w:val="0"/>
          <w:numId w:val="16"/>
        </w:numPr>
        <w:rPr>
          <w:lang w:val="es-ES" w:eastAsia="es-ES_tradnl"/>
        </w:rPr>
      </w:pPr>
      <w:r w:rsidRPr="000A0674">
        <w:rPr>
          <w:lang w:val="es-ES" w:eastAsia="es-ES_tradnl"/>
        </w:rPr>
        <w:t>BigchainDB</w:t>
      </w:r>
      <w:ins w:id="163" w:author="Pablo Blanco Peris" w:date="2019-05-15T13:26:00Z">
        <w:r w:rsidR="00B42F26">
          <w:rPr>
            <w:lang w:val="es-ES" w:eastAsia="es-ES_tradnl"/>
          </w:rPr>
          <w:t xml:space="preserve"> </w:t>
        </w:r>
        <w:r w:rsidR="00B42F26">
          <w:rPr>
            <w:lang w:val="es-ES" w:eastAsia="es-ES_tradnl"/>
          </w:rPr>
          <w:fldChar w:fldCharType="begin"/>
        </w:r>
      </w:ins>
      <w:r w:rsidR="003E4221">
        <w:rPr>
          <w:lang w:val="es-ES" w:eastAsia="es-ES_tradnl"/>
        </w:rPr>
        <w:instrText xml:space="preserve"> ADDIN ZOTERO_ITEM CSL_CITATION {"citationID":"jXk8MTOU","properties":{"formattedCitation":"[22]","plainCitation":"[22]","noteIndex":0},"citationItems":[{"id":47,"uris":["http://zotero.org/users/local/uCH1cRjK/items/PH5MWD47"],"uri":["http://zotero.org/users/local/uCH1cRjK/items/PH5MWD47"],"itemData":{"id":47,"type":"webpage","title":"BigchainDB • • The blockchain database.","container-title":"BigchainDB","abstract":"With high throughput, low latency, powerful query functionality, decentralized control, immutable data storage and built-in asset support, BigchainDB is like a database with blockchain characteristics.","URL":"https://www.bigchaindb.com/","language":"en","accessed":{"date-parts":[["2019",5,15]]}}}],"schema":"https://github.com/citation-style-language/schema/raw/master/csl-citation.json"} </w:instrText>
      </w:r>
      <w:r w:rsidR="00B42F26">
        <w:rPr>
          <w:lang w:val="es-ES" w:eastAsia="es-ES_tradnl"/>
        </w:rPr>
        <w:fldChar w:fldCharType="separate"/>
      </w:r>
      <w:r w:rsidR="003E4221">
        <w:rPr>
          <w:noProof/>
          <w:lang w:val="es-ES" w:eastAsia="es-ES_tradnl"/>
        </w:rPr>
        <w:t>[22]</w:t>
      </w:r>
      <w:ins w:id="164" w:author="Pablo Blanco Peris" w:date="2019-05-15T13:26:00Z">
        <w:r w:rsidR="00B42F26">
          <w:rPr>
            <w:lang w:val="es-ES" w:eastAsia="es-ES_tradnl"/>
          </w:rPr>
          <w:fldChar w:fldCharType="end"/>
        </w:r>
        <w:r w:rsidR="00B42F26">
          <w:rPr>
            <w:lang w:val="es-ES" w:eastAsia="es-ES_tradnl"/>
          </w:rPr>
          <w:t xml:space="preserve">, que </w:t>
        </w:r>
        <w:r w:rsidR="00B42F26" w:rsidRPr="00B42F26">
          <w:rPr>
            <w:lang w:val="es-ES" w:eastAsia="es-ES_tradnl"/>
          </w:rPr>
          <w:t>permite a los desarrolladores y empresas implementar la prueba de conceptos, plataformas y aplicaciones de blockchain con una base de datos de blockchain, admitiendo una amplia gama de industrias y casos de uso.</w:t>
        </w:r>
      </w:ins>
      <w:r w:rsidRPr="000A0674">
        <w:rPr>
          <w:lang w:val="es-ES" w:eastAsia="es-ES_tradnl"/>
        </w:rPr>
        <w:t>.</w:t>
      </w:r>
    </w:p>
    <w:p w14:paraId="19DAEE2B" w14:textId="003324AF" w:rsidR="00773291" w:rsidRPr="000A0674" w:rsidRDefault="00773291" w:rsidP="000A0674">
      <w:pPr>
        <w:pStyle w:val="Textoindependiente"/>
        <w:numPr>
          <w:ilvl w:val="0"/>
          <w:numId w:val="16"/>
        </w:numPr>
        <w:rPr>
          <w:lang w:val="es-ES" w:eastAsia="es-ES_tradnl"/>
        </w:rPr>
      </w:pPr>
      <w:r w:rsidRPr="000A0674">
        <w:rPr>
          <w:lang w:val="es-ES" w:eastAsia="es-ES_tradnl"/>
        </w:rPr>
        <w:t>Evernym</w:t>
      </w:r>
      <w:ins w:id="165" w:author="Pablo Blanco Peris" w:date="2019-05-15T13:31:00Z">
        <w:r w:rsidR="00B42F26">
          <w:rPr>
            <w:lang w:val="es-ES" w:eastAsia="es-ES_tradnl"/>
          </w:rPr>
          <w:t xml:space="preserve"> </w:t>
        </w:r>
      </w:ins>
      <w:ins w:id="166" w:author="Pablo Blanco Peris" w:date="2019-05-15T13:32:00Z">
        <w:r w:rsidR="00B42F26">
          <w:rPr>
            <w:lang w:val="es-ES" w:eastAsia="es-ES_tradnl"/>
          </w:rPr>
          <w:fldChar w:fldCharType="begin"/>
        </w:r>
      </w:ins>
      <w:r w:rsidR="003E4221">
        <w:rPr>
          <w:lang w:val="es-ES" w:eastAsia="es-ES_tradnl"/>
        </w:rPr>
        <w:instrText xml:space="preserve"> ADDIN ZOTERO_ITEM CSL_CITATION {"citationID":"CjhQe1Le","properties":{"formattedCitation":"[23]","plainCitation":"[23]","noteIndex":0},"citationItems":[{"id":49,"uris":["http://zotero.org/users/local/uCH1cRjK/items/TTZQG25Q"],"uri":["http://zotero.org/users/local/uCH1cRjK/items/TTZQG25Q"],"itemData":{"id":49,"type":"webpage","title":"The Solution","container-title":"Evernym","URL":"https://www.evernym.com/solution/","language":"en-US","accessed":{"date-parts":[["2019",5,15]]}}}],"schema":"https://github.com/citation-style-language/schema/raw/master/csl-citation.json"} </w:instrText>
      </w:r>
      <w:r w:rsidR="00B42F26">
        <w:rPr>
          <w:lang w:val="es-ES" w:eastAsia="es-ES_tradnl"/>
        </w:rPr>
        <w:fldChar w:fldCharType="separate"/>
      </w:r>
      <w:r w:rsidR="003E4221">
        <w:rPr>
          <w:noProof/>
          <w:lang w:val="es-ES" w:eastAsia="es-ES_tradnl"/>
        </w:rPr>
        <w:t>[23]</w:t>
      </w:r>
      <w:ins w:id="167" w:author="Pablo Blanco Peris" w:date="2019-05-15T13:32:00Z">
        <w:r w:rsidR="00B42F26">
          <w:rPr>
            <w:lang w:val="es-ES" w:eastAsia="es-ES_tradnl"/>
          </w:rPr>
          <w:fldChar w:fldCharType="end"/>
        </w:r>
      </w:ins>
      <w:ins w:id="168" w:author="Pablo Blanco Peris" w:date="2019-05-15T13:30:00Z">
        <w:r w:rsidR="00B42F26">
          <w:rPr>
            <w:lang w:val="es-ES" w:eastAsia="es-ES_tradnl"/>
          </w:rPr>
          <w:t xml:space="preserve">, que ofrece </w:t>
        </w:r>
      </w:ins>
      <w:ins w:id="169" w:author="Pablo Blanco Peris" w:date="2019-05-15T13:31:00Z">
        <w:r w:rsidR="00B42F26">
          <w:rPr>
            <w:lang w:val="es-ES" w:eastAsia="es-ES_tradnl"/>
          </w:rPr>
          <w:t xml:space="preserve">la posibilidad de presentar </w:t>
        </w:r>
      </w:ins>
      <w:ins w:id="170" w:author="Pablo Blanco Peris" w:date="2019-05-15T13:30:00Z">
        <w:r w:rsidR="00B42F26" w:rsidRPr="00B42F26">
          <w:rPr>
            <w:lang w:val="es-ES" w:eastAsia="es-ES_tradnl"/>
          </w:rPr>
          <w:t>información de identidad de cualquier tipo a cualquier otra persona en el mundo</w:t>
        </w:r>
      </w:ins>
      <w:r w:rsidRPr="000A0674">
        <w:rPr>
          <w:lang w:val="es-ES" w:eastAsia="es-ES_tradnl"/>
        </w:rPr>
        <w:t>.</w:t>
      </w:r>
    </w:p>
    <w:p w14:paraId="7EEFB757" w14:textId="06D40BB9" w:rsidR="006F5DB8" w:rsidRDefault="00356E43" w:rsidP="003E7FE7">
      <w:pPr>
        <w:pStyle w:val="Ttulo3"/>
        <w:rPr>
          <w:ins w:id="171" w:author="Pablo Blanco Peris" w:date="2019-05-16T00:30:00Z"/>
          <w:lang w:val="es-ES"/>
        </w:rPr>
      </w:pPr>
      <w:bookmarkStart w:id="172" w:name="_Toc9205719"/>
      <w:ins w:id="173" w:author="Pablo Blanco Peris" w:date="2019-05-16T00:30:00Z">
        <w:r>
          <w:rPr>
            <w:lang w:val="es-ES"/>
          </w:rPr>
          <w:t>Proof</w:t>
        </w:r>
      </w:ins>
      <w:ins w:id="174" w:author="Pablo Blanco Peris" w:date="2019-05-16T00:34:00Z">
        <w:r>
          <w:rPr>
            <w:lang w:val="es-ES"/>
          </w:rPr>
          <w:t>-</w:t>
        </w:r>
      </w:ins>
      <w:ins w:id="175" w:author="Pablo Blanco Peris" w:date="2019-05-16T00:30:00Z">
        <w:r>
          <w:rPr>
            <w:lang w:val="es-ES"/>
          </w:rPr>
          <w:t>of</w:t>
        </w:r>
      </w:ins>
      <w:ins w:id="176" w:author="Pablo Blanco Peris" w:date="2019-05-16T00:34:00Z">
        <w:r>
          <w:rPr>
            <w:lang w:val="es-ES"/>
          </w:rPr>
          <w:t>-</w:t>
        </w:r>
      </w:ins>
      <w:ins w:id="177" w:author="Pablo Blanco Peris" w:date="2019-05-16T00:30:00Z">
        <w:r>
          <w:rPr>
            <w:lang w:val="es-ES"/>
          </w:rPr>
          <w:t>work</w:t>
        </w:r>
        <w:bookmarkEnd w:id="172"/>
      </w:ins>
    </w:p>
    <w:p w14:paraId="3B6C5939" w14:textId="0ACF29EF" w:rsidR="00356E43" w:rsidRDefault="00356E43" w:rsidP="00356E43">
      <w:pPr>
        <w:pStyle w:val="Textoindependiente"/>
        <w:rPr>
          <w:ins w:id="178" w:author="Pablo Blanco Peris" w:date="2019-05-16T00:30:00Z"/>
          <w:lang w:val="es-ES"/>
        </w:rPr>
      </w:pPr>
      <w:ins w:id="179" w:author="Pablo Blanco Peris" w:date="2019-05-16T00:34:00Z">
        <w:r w:rsidRPr="00356E43">
          <w:rPr>
            <w:lang w:val="es-ES"/>
          </w:rPr>
          <w:t xml:space="preserve">La prueba de trabajo implica la búsqueda de un valor que, cuando se </w:t>
        </w:r>
      </w:ins>
      <w:ins w:id="180" w:author="Pablo Blanco Peris" w:date="2019-05-16T00:35:00Z">
        <w:r>
          <w:rPr>
            <w:lang w:val="es-ES"/>
          </w:rPr>
          <w:t>aplica</w:t>
        </w:r>
      </w:ins>
      <w:ins w:id="181" w:author="Pablo Blanco Peris" w:date="2019-05-16T00:34:00Z">
        <w:r w:rsidRPr="00356E43">
          <w:rPr>
            <w:lang w:val="es-ES"/>
          </w:rPr>
          <w:t xml:space="preserve"> el hash, como </w:t>
        </w:r>
      </w:ins>
      <w:ins w:id="182" w:author="Pablo Blanco Peris" w:date="2019-05-16T00:35:00Z">
        <w:r w:rsidR="00CC6192">
          <w:rPr>
            <w:lang w:val="es-ES"/>
          </w:rPr>
          <w:t xml:space="preserve"> por ejemplo </w:t>
        </w:r>
      </w:ins>
      <w:ins w:id="183" w:author="Pablo Blanco Peris" w:date="2019-05-16T00:34:00Z">
        <w:r w:rsidRPr="00356E43">
          <w:rPr>
            <w:lang w:val="es-ES"/>
          </w:rPr>
          <w:t xml:space="preserve">con SHA-256, el </w:t>
        </w:r>
      </w:ins>
      <w:ins w:id="184" w:author="ADRIAN RIESCO RODRIGUEZ" w:date="2019-05-16T14:55:00Z">
        <w:r w:rsidR="008B1374">
          <w:rPr>
            <w:lang w:val="es-ES"/>
          </w:rPr>
          <w:t>resultado</w:t>
        </w:r>
      </w:ins>
      <w:ins w:id="185" w:author="Pablo Blanco Peris" w:date="2019-05-16T00:34:00Z">
        <w:r w:rsidRPr="00356E43">
          <w:rPr>
            <w:lang w:val="es-ES"/>
          </w:rPr>
          <w:t xml:space="preserve"> </w:t>
        </w:r>
      </w:ins>
      <w:ins w:id="186" w:author="Pablo Blanco Peris" w:date="2019-05-16T00:35:00Z">
        <w:r w:rsidR="00CC6192">
          <w:rPr>
            <w:lang w:val="es-ES"/>
          </w:rPr>
          <w:t xml:space="preserve">debe comenzar </w:t>
        </w:r>
      </w:ins>
      <w:ins w:id="187" w:author="Pablo Blanco Peris" w:date="2019-05-16T00:34:00Z">
        <w:r w:rsidRPr="00356E43">
          <w:rPr>
            <w:lang w:val="es-ES"/>
          </w:rPr>
          <w:t xml:space="preserve">con un número de </w:t>
        </w:r>
      </w:ins>
      <w:ins w:id="188" w:author="Pablo Blanco Peris" w:date="2019-05-16T00:35:00Z">
        <w:r w:rsidR="00CC6192">
          <w:rPr>
            <w:lang w:val="es-ES"/>
          </w:rPr>
          <w:t>ceros definido en el convenio, el cual puede ir variando</w:t>
        </w:r>
      </w:ins>
      <w:ins w:id="189" w:author="Pablo Blanco Peris" w:date="2019-05-16T00:34:00Z">
        <w:r w:rsidRPr="00356E43">
          <w:rPr>
            <w:lang w:val="es-ES"/>
          </w:rPr>
          <w:t xml:space="preserve">. El trabajo promedio requerido es exponencial </w:t>
        </w:r>
      </w:ins>
      <w:ins w:id="190" w:author="ADRIAN RIESCO RODRIGUEZ" w:date="2019-05-16T14:56:00Z">
        <w:r w:rsidR="008B1374">
          <w:rPr>
            <w:lang w:val="es-ES"/>
          </w:rPr>
          <w:t xml:space="preserve">con respecto </w:t>
        </w:r>
      </w:ins>
      <w:ins w:id="191" w:author="Pablo Blanco Peris" w:date="2019-05-16T00:36:00Z">
        <w:r w:rsidR="00CC6192">
          <w:rPr>
            <w:lang w:val="es-ES"/>
          </w:rPr>
          <w:t>al</w:t>
        </w:r>
      </w:ins>
      <w:ins w:id="192" w:author="Pablo Blanco Peris" w:date="2019-05-16T00:34:00Z">
        <w:r w:rsidRPr="00356E43">
          <w:rPr>
            <w:lang w:val="es-ES"/>
          </w:rPr>
          <w:t xml:space="preserve"> número de </w:t>
        </w:r>
      </w:ins>
      <w:ins w:id="193" w:author="Pablo Blanco Peris" w:date="2019-05-16T00:36:00Z">
        <w:r w:rsidR="00CC6192">
          <w:rPr>
            <w:lang w:val="es-ES"/>
          </w:rPr>
          <w:t>ceros</w:t>
        </w:r>
      </w:ins>
      <w:ins w:id="194" w:author="Pablo Blanco Peris" w:date="2019-05-16T00:34:00Z">
        <w:r w:rsidRPr="00356E43">
          <w:rPr>
            <w:lang w:val="es-ES"/>
          </w:rPr>
          <w:t xml:space="preserve"> requeridos y se puede verificar ejecutando un solo hash.</w:t>
        </w:r>
      </w:ins>
      <w:ins w:id="195" w:author="Pablo Blanco Peris" w:date="2019-05-16T00:36:00Z">
        <w:r w:rsidR="00CC6192">
          <w:rPr>
            <w:lang w:val="es-ES"/>
          </w:rPr>
          <w:t xml:space="preserve"> </w:t>
        </w:r>
        <w:r w:rsidR="00CC6192" w:rsidRPr="00CC6192">
          <w:rPr>
            <w:lang w:val="es-ES"/>
          </w:rPr>
          <w:t xml:space="preserve">Una vez que la CPU ha </w:t>
        </w:r>
      </w:ins>
      <w:ins w:id="196" w:author="Pablo Blanco Peris" w:date="2019-05-16T00:37:00Z">
        <w:r w:rsidR="00CC6192">
          <w:rPr>
            <w:lang w:val="es-ES"/>
          </w:rPr>
          <w:t>generado un esfuerzo</w:t>
        </w:r>
      </w:ins>
      <w:ins w:id="197" w:author="Pablo Blanco Peris" w:date="2019-05-16T00:36:00Z">
        <w:r w:rsidR="00CC6192" w:rsidRPr="00CC6192">
          <w:rPr>
            <w:lang w:val="es-ES"/>
          </w:rPr>
          <w:t xml:space="preserve"> para </w:t>
        </w:r>
      </w:ins>
      <w:ins w:id="198" w:author="Pablo Blanco Peris" w:date="2019-05-16T00:37:00Z">
        <w:r w:rsidR="00CC6192">
          <w:rPr>
            <w:lang w:val="es-ES"/>
          </w:rPr>
          <w:t xml:space="preserve">cumplir </w:t>
        </w:r>
      </w:ins>
      <w:ins w:id="199" w:author="Pablo Blanco Peris" w:date="2019-05-16T00:36:00Z">
        <w:r w:rsidR="00CC6192" w:rsidRPr="00CC6192">
          <w:rPr>
            <w:lang w:val="es-ES"/>
          </w:rPr>
          <w:t xml:space="preserve">con la prueba de trabajo, el bloque no se puede cambiar sin </w:t>
        </w:r>
        <w:r w:rsidR="00CC6192" w:rsidRPr="00CC6192">
          <w:rPr>
            <w:lang w:val="es-ES"/>
          </w:rPr>
          <w:lastRenderedPageBreak/>
          <w:t>rehac</w:t>
        </w:r>
      </w:ins>
      <w:ins w:id="200" w:author="Pablo Blanco Peris" w:date="2019-05-16T00:38:00Z">
        <w:r w:rsidR="00CC6192">
          <w:rPr>
            <w:lang w:val="es-ES"/>
          </w:rPr>
          <w:t>er el trabajo</w:t>
        </w:r>
      </w:ins>
      <w:ins w:id="201" w:author="Pablo Blanco Peris" w:date="2019-05-16T00:36:00Z">
        <w:r w:rsidR="00CC6192" w:rsidRPr="00CC6192">
          <w:rPr>
            <w:lang w:val="es-ES"/>
          </w:rPr>
          <w:t>. Como los bloques posteriores se encadenan después de esto, el trabajo para cambiar el bloque incluiría rehacer todos los bloques posteriores.</w:t>
        </w:r>
      </w:ins>
    </w:p>
    <w:p w14:paraId="296999D9" w14:textId="7309183B" w:rsidR="00356E43" w:rsidRDefault="00CC6192" w:rsidP="00356E43">
      <w:pPr>
        <w:pStyle w:val="Textoindependiente"/>
        <w:rPr>
          <w:ins w:id="202" w:author="Pablo Blanco Peris" w:date="2019-05-16T00:41:00Z"/>
          <w:lang w:val="es-ES"/>
        </w:rPr>
      </w:pPr>
      <w:ins w:id="203" w:author="Pablo Blanco Peris" w:date="2019-05-16T00:39:00Z">
        <w:r w:rsidRPr="00CC6192">
          <w:rPr>
            <w:lang w:val="es-ES"/>
          </w:rPr>
          <w:t xml:space="preserve">La prueba de trabajo también resuelve el problema de determinar la representación en la toma de decisiones mayoritaria. Si la mayoría se basara en </w:t>
        </w:r>
        <w:r>
          <w:rPr>
            <w:lang w:val="es-ES"/>
          </w:rPr>
          <w:t xml:space="preserve">que </w:t>
        </w:r>
        <w:r w:rsidRPr="00CC6192">
          <w:rPr>
            <w:lang w:val="es-ES"/>
          </w:rPr>
          <w:t>una única dirección IP</w:t>
        </w:r>
        <w:r>
          <w:rPr>
            <w:lang w:val="es-ES"/>
          </w:rPr>
          <w:t xml:space="preserve"> representa un </w:t>
        </w:r>
        <w:r w:rsidRPr="00CC6192">
          <w:rPr>
            <w:lang w:val="es-ES"/>
          </w:rPr>
          <w:t xml:space="preserve">voto, podría ser </w:t>
        </w:r>
      </w:ins>
      <w:ins w:id="204" w:author="Pablo Blanco Peris" w:date="2019-05-16T00:40:00Z">
        <w:r>
          <w:rPr>
            <w:lang w:val="es-ES"/>
          </w:rPr>
          <w:t>falsificada</w:t>
        </w:r>
      </w:ins>
      <w:ins w:id="205" w:author="Pablo Blanco Peris" w:date="2019-05-16T00:39:00Z">
        <w:r w:rsidRPr="00CC6192">
          <w:rPr>
            <w:lang w:val="es-ES"/>
          </w:rPr>
          <w:t xml:space="preserve"> por cualquier persona que pueda asignar muchas </w:t>
        </w:r>
        <w:proofErr w:type="spellStart"/>
        <w:r w:rsidRPr="00CC6192">
          <w:rPr>
            <w:lang w:val="es-ES"/>
          </w:rPr>
          <w:t>IP</w:t>
        </w:r>
      </w:ins>
      <w:ins w:id="206" w:author="Pablo Blanco Peris" w:date="2019-05-16T00:40:00Z">
        <w:r>
          <w:rPr>
            <w:lang w:val="es-ES"/>
          </w:rPr>
          <w:t>s</w:t>
        </w:r>
      </w:ins>
      <w:proofErr w:type="spellEnd"/>
      <w:ins w:id="207" w:author="Pablo Blanco Peris" w:date="2019-05-16T00:39:00Z">
        <w:r w:rsidRPr="00CC6192">
          <w:rPr>
            <w:lang w:val="es-ES"/>
          </w:rPr>
          <w:t xml:space="preserve">. La prueba de trabajo es esencialmente de </w:t>
        </w:r>
      </w:ins>
      <w:ins w:id="208" w:author="Pablo Blanco Peris" w:date="2019-05-16T00:40:00Z">
        <w:r>
          <w:rPr>
            <w:lang w:val="es-ES"/>
          </w:rPr>
          <w:t>un voto por</w:t>
        </w:r>
      </w:ins>
      <w:ins w:id="209" w:author="Pablo Blanco Peris" w:date="2019-05-16T00:39:00Z">
        <w:r w:rsidRPr="00CC6192">
          <w:rPr>
            <w:lang w:val="es-ES"/>
          </w:rPr>
          <w:t xml:space="preserve"> CPU. La decisión mayoritaria está representada por la cadena más larga, que cuenta con el mayor esfuerzo de prueba de trabajo invertido en ella. Si la mayoría de la potencia de la CPU está controlada por nodos honestos, la cadena honesta crecerá más rápido y superará a cualquier cadena competidora.</w:t>
        </w:r>
      </w:ins>
    </w:p>
    <w:p w14:paraId="3EF3952E" w14:textId="6E4BA082" w:rsidR="00CC6192" w:rsidRDefault="00CC6192" w:rsidP="00CC6192">
      <w:pPr>
        <w:pStyle w:val="Textoindependiente"/>
        <w:rPr>
          <w:ins w:id="210" w:author="Pablo Blanco Peris" w:date="2019-05-16T00:30:00Z"/>
          <w:lang w:val="es-ES"/>
        </w:rPr>
      </w:pPr>
      <w:ins w:id="211" w:author="Pablo Blanco Peris" w:date="2019-05-16T00:41:00Z">
        <w:r w:rsidRPr="00CC6192">
          <w:rPr>
            <w:lang w:val="es-ES"/>
          </w:rPr>
          <w:t xml:space="preserve">Para modificar un bloque anterior, un atacante tendría que rehacer la prueba de trabajo del bloque y todos los bloques </w:t>
        </w:r>
        <w:r>
          <w:rPr>
            <w:lang w:val="es-ES"/>
          </w:rPr>
          <w:t>posteriores</w:t>
        </w:r>
        <w:r w:rsidRPr="00CC6192">
          <w:rPr>
            <w:lang w:val="es-ES"/>
          </w:rPr>
          <w:t xml:space="preserve"> </w:t>
        </w:r>
      </w:ins>
      <w:ins w:id="212" w:author="Pablo Blanco Peris" w:date="2019-05-16T00:42:00Z">
        <w:r>
          <w:rPr>
            <w:lang w:val="es-ES"/>
          </w:rPr>
          <w:fldChar w:fldCharType="begin"/>
        </w:r>
      </w:ins>
      <w:r w:rsidR="00270A8B">
        <w:rPr>
          <w:lang w:val="es-ES"/>
        </w:rPr>
        <w:instrText xml:space="preserve"> ADDIN ZOTERO_ITEM CSL_CITATION {"citationID":"39O5SRSB","properties":{"formattedCitation":"[1]","plainCitation":"[1]","noteIndex":0},"citationItems":[{"id":17,"uris":["http://zotero.org/users/local/uCH1cRjK/items/LXRS6UW7"],"uri":["http://zotero.org/users/local/uCH1cRjK/items/LXRS6UW7"],"itemData":{"id":17,"type":"article-journal","title":"Bitcoin: A Peer-to-Peer Electronic Cash System","page":"9","source":"Zotero","abstract":"A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gone.","language":"en","author":[{"family":"Nakamoto","given":"Satoshi"}]}}],"schema":"https://github.com/citation-style-language/schema/raw/master/csl-citation.json"} </w:instrText>
      </w:r>
      <w:r>
        <w:rPr>
          <w:lang w:val="es-ES"/>
        </w:rPr>
        <w:fldChar w:fldCharType="separate"/>
      </w:r>
      <w:r w:rsidR="00270A8B">
        <w:rPr>
          <w:noProof/>
          <w:lang w:val="es-ES"/>
        </w:rPr>
        <w:t>[1]</w:t>
      </w:r>
      <w:ins w:id="213" w:author="Pablo Blanco Peris" w:date="2019-05-16T00:42:00Z">
        <w:r>
          <w:rPr>
            <w:lang w:val="es-ES"/>
          </w:rPr>
          <w:fldChar w:fldCharType="end"/>
        </w:r>
      </w:ins>
      <w:ins w:id="214" w:author="ADRIAN RIESCO RODRIGUEZ" w:date="2019-05-16T14:54:00Z">
        <w:r w:rsidR="008B1374">
          <w:rPr>
            <w:lang w:val="es-ES"/>
          </w:rPr>
          <w:t>.</w:t>
        </w:r>
      </w:ins>
    </w:p>
    <w:p w14:paraId="70F46933" w14:textId="77777777" w:rsidR="00356E43" w:rsidRPr="003E7FE7" w:rsidRDefault="00356E43" w:rsidP="003E7FE7">
      <w:pPr>
        <w:pStyle w:val="Textoindependiente"/>
        <w:rPr>
          <w:lang w:val="es-ES"/>
        </w:rPr>
      </w:pPr>
    </w:p>
    <w:p w14:paraId="4D598EFF" w14:textId="29825DC6" w:rsidR="006F5DB8" w:rsidRPr="00017398" w:rsidRDefault="00DF7374" w:rsidP="00017398">
      <w:pPr>
        <w:pStyle w:val="Ttulo2"/>
      </w:pPr>
      <w:bookmarkStart w:id="215" w:name="_Toc9205720"/>
      <w:r w:rsidRPr="00017398">
        <w:t>Ethereum</w:t>
      </w:r>
      <w:bookmarkEnd w:id="215"/>
    </w:p>
    <w:p w14:paraId="78F5D127" w14:textId="0C6ED0B7" w:rsidR="0043287C" w:rsidRPr="003E7FE7" w:rsidRDefault="00346CF4" w:rsidP="005048C7">
      <w:pPr>
        <w:rPr>
          <w:lang w:val="es-ES"/>
        </w:rPr>
      </w:pPr>
      <w:r w:rsidRPr="003E7FE7">
        <w:rPr>
          <w:lang w:val="es-ES_tradnl"/>
        </w:rPr>
        <w:t xml:space="preserve">Ethereum es una </w:t>
      </w:r>
      <w:r>
        <w:rPr>
          <w:lang w:val="es-ES_tradnl"/>
        </w:rPr>
        <w:t>red pública y descentralizada de cadenas de bloques capaz de ejecutar código de programación de cualquier aplicación descentralizada. Esta plataforma permite compartir información con todo el mundo manteniendo su integridad</w:t>
      </w:r>
      <w:r w:rsidR="0018042A">
        <w:rPr>
          <w:lang w:val="es-ES_tradnl"/>
        </w:rPr>
        <w:t xml:space="preserve"> ya que dicha información no puede ser manipulada ni modificada</w:t>
      </w:r>
      <w:r w:rsidR="004E7A1C">
        <w:rPr>
          <w:lang w:val="es-ES_tradnl"/>
        </w:rPr>
        <w:t>.</w:t>
      </w:r>
    </w:p>
    <w:p w14:paraId="70894F8C" w14:textId="351E7FDF" w:rsidR="0043287C" w:rsidRDefault="0043287C" w:rsidP="003A098F">
      <w:pPr>
        <w:ind w:firstLine="0"/>
        <w:rPr>
          <w:ins w:id="216" w:author="Pablo Blanco Peris" w:date="2019-05-16T01:07:00Z"/>
          <w:lang w:val="es-ES_tradnl"/>
        </w:rPr>
      </w:pPr>
      <w:r w:rsidRPr="0043287C">
        <w:rPr>
          <w:lang w:val="es-ES_tradnl"/>
        </w:rPr>
        <w:t xml:space="preserve">El objetivo de </w:t>
      </w:r>
      <w:r>
        <w:rPr>
          <w:lang w:val="es-ES_tradnl"/>
        </w:rPr>
        <w:t xml:space="preserve">esta </w:t>
      </w:r>
      <w:r w:rsidRPr="003E7FE7">
        <w:rPr>
          <w:i/>
          <w:lang w:val="es-ES_tradnl"/>
        </w:rPr>
        <w:t>blockchain</w:t>
      </w:r>
      <w:r w:rsidRPr="0043287C">
        <w:rPr>
          <w:lang w:val="es-ES_tradnl"/>
        </w:rPr>
        <w:t xml:space="preserve"> es crear un protocolo alternativo para la creación de aplicaciones descentralizadas, proporcionando un conjunto diferente de concesiones que </w:t>
      </w:r>
      <w:r w:rsidR="002C6E19">
        <w:rPr>
          <w:lang w:val="es-ES_tradnl"/>
        </w:rPr>
        <w:t>pueden ser</w:t>
      </w:r>
      <w:r w:rsidRPr="0043287C">
        <w:rPr>
          <w:lang w:val="es-ES_tradnl"/>
        </w:rPr>
        <w:t xml:space="preserve"> muy útiles para una gran clase de aplicaciones descentralizadas, con especial énfasis en situaciones en las que el rápido desarrollo, la seguridad </w:t>
      </w:r>
      <w:r w:rsidR="00A8653B">
        <w:rPr>
          <w:lang w:val="es-ES_tradnl"/>
        </w:rPr>
        <w:t>para las aplicaciones</w:t>
      </w:r>
      <w:ins w:id="217" w:author="Pablo Blanco Peris" w:date="2019-05-15T13:35:00Z">
        <w:r w:rsidRPr="0043287C">
          <w:rPr>
            <w:lang w:val="es-ES_tradnl"/>
          </w:rPr>
          <w:t xml:space="preserve"> y la capacidad de diferentes aplicaciones para interactuar de manera muy eficiente son importantes. Ethereum hace esto construyendo lo que es esencialmente la última capa fundamental abstracta: una cadena de bloques con un lenguaje de programación</w:t>
        </w:r>
      </w:ins>
      <w:ins w:id="218" w:author="Pablo Blanco Peris" w:date="2019-05-15T13:37:00Z">
        <w:r w:rsidR="005048C7">
          <w:rPr>
            <w:lang w:val="es-ES_tradnl"/>
          </w:rPr>
          <w:t xml:space="preserve"> </w:t>
        </w:r>
      </w:ins>
      <w:ins w:id="219" w:author="Pablo Blanco Peris" w:date="2019-05-15T13:35:00Z">
        <w:r w:rsidRPr="0043287C">
          <w:rPr>
            <w:lang w:val="es-ES_tradnl"/>
          </w:rPr>
          <w:t>Turing</w:t>
        </w:r>
      </w:ins>
      <w:ins w:id="220" w:author="Pablo Blanco Peris" w:date="2019-05-15T13:37:00Z">
        <w:r w:rsidR="005048C7">
          <w:rPr>
            <w:lang w:val="es-ES_tradnl"/>
          </w:rPr>
          <w:t xml:space="preserve"> completo </w:t>
        </w:r>
      </w:ins>
      <w:ins w:id="221" w:author="Pablo Blanco Peris" w:date="2019-05-15T13:35:00Z">
        <w:r w:rsidRPr="0043287C">
          <w:rPr>
            <w:lang w:val="es-ES_tradnl"/>
          </w:rPr>
          <w:t xml:space="preserve">incorporado, que permite a cualquiera escribir contratos inteligentes y aplicaciones descentralizadas donde pueden crear sus propias reglas arbitrarias de propiedad, formatos de transacción y </w:t>
        </w:r>
      </w:ins>
      <w:ins w:id="222" w:author="Pablo Blanco Peris" w:date="2019-05-15T13:37:00Z">
        <w:r w:rsidR="005048C7">
          <w:rPr>
            <w:lang w:val="es-ES_tradnl"/>
          </w:rPr>
          <w:t>f</w:t>
        </w:r>
      </w:ins>
      <w:ins w:id="223" w:author="Pablo Blanco Peris" w:date="2019-05-15T13:35:00Z">
        <w:r w:rsidRPr="0043287C">
          <w:rPr>
            <w:lang w:val="es-ES_tradnl"/>
          </w:rPr>
          <w:t>unciones de transición de estado</w:t>
        </w:r>
      </w:ins>
      <w:ins w:id="224" w:author="Pablo Blanco Peris" w:date="2019-05-15T13:39:00Z">
        <w:r w:rsidR="005048C7">
          <w:rPr>
            <w:lang w:val="es-ES_tradnl"/>
          </w:rPr>
          <w:t xml:space="preserve">. </w:t>
        </w:r>
      </w:ins>
      <w:ins w:id="225" w:author="Pablo Blanco Peris" w:date="2019-05-15T13:35:00Z">
        <w:r w:rsidRPr="0043287C">
          <w:rPr>
            <w:lang w:val="es-ES_tradnl"/>
          </w:rPr>
          <w:t xml:space="preserve">Los contratos inteligentes, </w:t>
        </w:r>
      </w:ins>
      <w:ins w:id="226" w:author="Pablo Blanco Peris" w:date="2019-05-15T13:39:00Z">
        <w:r w:rsidR="005048C7">
          <w:rPr>
            <w:lang w:val="es-ES_tradnl"/>
          </w:rPr>
          <w:t xml:space="preserve">o </w:t>
        </w:r>
        <w:r w:rsidR="005048C7" w:rsidRPr="003E7FE7">
          <w:rPr>
            <w:i/>
            <w:lang w:val="es-ES_tradnl"/>
          </w:rPr>
          <w:t>Smart contracts</w:t>
        </w:r>
      </w:ins>
      <w:ins w:id="227" w:author="Pablo Blanco Peris" w:date="2019-05-15T13:35:00Z">
        <w:r w:rsidRPr="0043287C">
          <w:rPr>
            <w:lang w:val="es-ES_tradnl"/>
          </w:rPr>
          <w:t xml:space="preserve">, también se pueden construir sobre la plataforma, con mucho más poder que el que ofrecen las secuencias de comandos de Bitcoin </w:t>
        </w:r>
        <w:commentRangeStart w:id="228"/>
        <w:r w:rsidRPr="0043287C">
          <w:rPr>
            <w:lang w:val="es-ES_tradnl"/>
          </w:rPr>
          <w:t>debido a l</w:t>
        </w:r>
      </w:ins>
      <w:r w:rsidR="00A8653B">
        <w:rPr>
          <w:lang w:val="es-ES_tradnl"/>
        </w:rPr>
        <w:t xml:space="preserve">as características </w:t>
      </w:r>
      <w:ins w:id="229" w:author="Pablo Blanco Peris" w:date="2019-05-15T13:35:00Z">
        <w:r w:rsidRPr="0043287C">
          <w:rPr>
            <w:lang w:val="es-ES_tradnl"/>
          </w:rPr>
          <w:t>adicionales de Turing</w:t>
        </w:r>
      </w:ins>
      <w:ins w:id="230" w:author="Pablo Blanco Peris" w:date="2019-05-16T00:52:00Z">
        <w:r w:rsidR="004E7A1C">
          <w:rPr>
            <w:lang w:val="es-ES_tradnl"/>
          </w:rPr>
          <w:t xml:space="preserve"> </w:t>
        </w:r>
        <w:r w:rsidR="004E7A1C">
          <w:rPr>
            <w:lang w:val="es-ES_tradnl"/>
          </w:rPr>
          <w:fldChar w:fldCharType="begin"/>
        </w:r>
      </w:ins>
      <w:r w:rsidR="003E4221">
        <w:rPr>
          <w:lang w:val="es-ES_tradnl"/>
        </w:rPr>
        <w:instrText xml:space="preserve"> ADDIN ZOTERO_ITEM CSL_CITATION {"citationID":"0eQ6sWeE","properties":{"formattedCitation":"[24]","plainCitation":"[24]","noteIndex":0},"citationItems":[{"id":5,"uris":["http://zotero.org/users/local/uCH1cRjK/items/44SFVU5B"],"uri":["http://zotero.org/users/local/uCH1cRjK/items/44SFVU5B"],"itemData":{"id":5,"type":"webpage","title":"Cuestiones básicas de Ethereum | Billetera de Blockchain","URL":"https://www.blockchain.com/es/learning-portal/ether-basics","accessed":{"date-parts":[["2019",5,9]]}}}],"schema":"https://github.com/citation-style-language/schema/raw/master/csl-citation.json"} </w:instrText>
      </w:r>
      <w:ins w:id="231" w:author="Pablo Blanco Peris" w:date="2019-05-16T00:52:00Z">
        <w:r w:rsidR="004E7A1C">
          <w:rPr>
            <w:lang w:val="es-ES_tradnl"/>
          </w:rPr>
          <w:fldChar w:fldCharType="separate"/>
        </w:r>
      </w:ins>
      <w:r w:rsidR="003E4221">
        <w:rPr>
          <w:noProof/>
          <w:lang w:val="es-ES_tradnl"/>
        </w:rPr>
        <w:t>[24]</w:t>
      </w:r>
      <w:ins w:id="232" w:author="Pablo Blanco Peris" w:date="2019-05-16T00:52:00Z">
        <w:r w:rsidR="004E7A1C">
          <w:rPr>
            <w:lang w:val="es-ES_tradnl"/>
          </w:rPr>
          <w:fldChar w:fldCharType="end"/>
        </w:r>
      </w:ins>
      <w:ins w:id="233" w:author="Pablo Blanco Peris" w:date="2019-05-15T13:39:00Z">
        <w:r w:rsidR="005048C7">
          <w:rPr>
            <w:lang w:val="es-ES_tradnl"/>
          </w:rPr>
          <w:t>.</w:t>
        </w:r>
      </w:ins>
      <w:ins w:id="234" w:author="Pablo Blanco Peris" w:date="2019-05-15T13:35:00Z">
        <w:r w:rsidRPr="0043287C">
          <w:rPr>
            <w:lang w:val="es-ES_tradnl"/>
          </w:rPr>
          <w:t xml:space="preserve"> </w:t>
        </w:r>
      </w:ins>
      <w:commentRangeEnd w:id="228"/>
      <w:r w:rsidR="000E3CF1">
        <w:rPr>
          <w:rStyle w:val="Refdecomentario"/>
        </w:rPr>
        <w:commentReference w:id="228"/>
      </w:r>
    </w:p>
    <w:p w14:paraId="4690D57F" w14:textId="77777777" w:rsidR="00B075BD" w:rsidRDefault="00B075BD">
      <w:pPr>
        <w:rPr>
          <w:ins w:id="235" w:author="Pablo Blanco Peris" w:date="2019-05-16T01:03:00Z"/>
          <w:lang w:val="es-ES_tradnl"/>
        </w:rPr>
      </w:pPr>
    </w:p>
    <w:p w14:paraId="1B4D726F" w14:textId="4D6795F4" w:rsidR="00B075BD" w:rsidRDefault="002034F2">
      <w:pPr>
        <w:rPr>
          <w:ins w:id="236" w:author="Pablo Blanco Peris" w:date="2019-05-16T01:03:00Z"/>
          <w:lang w:val="es-ES_tradnl"/>
        </w:rPr>
      </w:pPr>
      <w:ins w:id="237" w:author="Pablo Blanco Peris" w:date="2019-05-16T01:07:00Z">
        <w:r>
          <w:rPr>
            <w:lang w:val="es-ES_tradnl"/>
          </w:rPr>
          <w:t>E</w:t>
        </w:r>
      </w:ins>
      <w:ins w:id="238" w:author="Pablo Blanco Peris" w:date="2019-05-16T01:08:00Z">
        <w:r>
          <w:rPr>
            <w:lang w:val="es-ES_tradnl"/>
          </w:rPr>
          <w:t xml:space="preserve">sta </w:t>
        </w:r>
        <w:r w:rsidRPr="003E7FE7">
          <w:rPr>
            <w:i/>
            <w:lang w:val="es-ES_tradnl"/>
          </w:rPr>
          <w:t>blockchain</w:t>
        </w:r>
      </w:ins>
      <w:ins w:id="239" w:author="Pablo Blanco Peris" w:date="2019-05-16T01:03:00Z">
        <w:r w:rsidR="00B075BD" w:rsidRPr="00B075BD">
          <w:rPr>
            <w:lang w:val="es-ES_tradnl"/>
          </w:rPr>
          <w:t>, en su conjunto, puede verse como una máquina de estado basada en transacciones</w:t>
        </w:r>
        <w:r w:rsidR="00B075BD">
          <w:rPr>
            <w:lang w:val="es-ES_tradnl"/>
          </w:rPr>
          <w:t>. En primer lugar</w:t>
        </w:r>
        <w:r w:rsidR="00B075BD" w:rsidRPr="00B075BD">
          <w:rPr>
            <w:lang w:val="es-ES_tradnl"/>
          </w:rPr>
          <w:t xml:space="preserve"> </w:t>
        </w:r>
        <w:r w:rsidR="00B075BD">
          <w:rPr>
            <w:lang w:val="es-ES_tradnl"/>
          </w:rPr>
          <w:t>está el</w:t>
        </w:r>
        <w:r w:rsidR="00B075BD" w:rsidRPr="00B075BD">
          <w:rPr>
            <w:lang w:val="es-ES_tradnl"/>
          </w:rPr>
          <w:t xml:space="preserve"> estado de génesis</w:t>
        </w:r>
        <w:r w:rsidR="00B075BD">
          <w:rPr>
            <w:lang w:val="es-ES_tradnl"/>
          </w:rPr>
          <w:t xml:space="preserve">, que es el estado inicial de la </w:t>
        </w:r>
        <w:r w:rsidR="00B075BD" w:rsidRPr="003E7FE7">
          <w:rPr>
            <w:i/>
            <w:lang w:val="es-ES_tradnl"/>
          </w:rPr>
          <w:t>blockchain</w:t>
        </w:r>
        <w:r w:rsidR="00B075BD" w:rsidRPr="00B075BD">
          <w:rPr>
            <w:lang w:val="es-ES_tradnl"/>
          </w:rPr>
          <w:t xml:space="preserve"> y </w:t>
        </w:r>
        <w:r w:rsidR="00B075BD">
          <w:rPr>
            <w:lang w:val="es-ES_tradnl"/>
          </w:rPr>
          <w:t xml:space="preserve">con el tiempo se </w:t>
        </w:r>
      </w:ins>
      <w:ins w:id="240" w:author="Pablo Blanco Peris" w:date="2019-05-16T01:04:00Z">
        <w:r w:rsidR="00B075BD">
          <w:rPr>
            <w:lang w:val="es-ES_tradnl"/>
          </w:rPr>
          <w:t>van ejecutando</w:t>
        </w:r>
      </w:ins>
      <w:ins w:id="241" w:author="Pablo Blanco Peris" w:date="2019-05-16T01:03:00Z">
        <w:r w:rsidR="00B075BD" w:rsidRPr="00B075BD">
          <w:rPr>
            <w:lang w:val="es-ES_tradnl"/>
          </w:rPr>
          <w:t xml:space="preserve"> incrementalmente transaccione</w:t>
        </w:r>
      </w:ins>
      <w:ins w:id="242" w:author="Pablo Blanco Peris" w:date="2019-05-16T01:04:00Z">
        <w:r w:rsidR="00B075BD">
          <w:rPr>
            <w:lang w:val="es-ES_tradnl"/>
          </w:rPr>
          <w:t>s</w:t>
        </w:r>
      </w:ins>
      <w:ins w:id="243" w:author="Pablo Blanco Peris" w:date="2019-05-16T01:03:00Z">
        <w:r w:rsidR="00B075BD" w:rsidRPr="00B075BD">
          <w:rPr>
            <w:lang w:val="es-ES_tradnl"/>
          </w:rPr>
          <w:t>.</w:t>
        </w:r>
      </w:ins>
      <w:ins w:id="244" w:author="Pablo Blanco Peris" w:date="2019-05-16T01:06:00Z">
        <w:r w:rsidR="00B075BD">
          <w:rPr>
            <w:lang w:val="es-ES_tradnl"/>
          </w:rPr>
          <w:t xml:space="preserve"> </w:t>
        </w:r>
      </w:ins>
      <w:ins w:id="245" w:author="Pablo Blanco Peris" w:date="2019-05-16T01:04:00Z">
        <w:r w:rsidR="00B075BD">
          <w:rPr>
            <w:lang w:val="es-ES_tradnl"/>
          </w:rPr>
          <w:t xml:space="preserve">Los estados </w:t>
        </w:r>
      </w:ins>
      <w:ins w:id="246" w:author="Pablo Blanco Peris" w:date="2019-05-16T01:03:00Z">
        <w:r w:rsidR="00B075BD" w:rsidRPr="00B075BD">
          <w:rPr>
            <w:lang w:val="es-ES_tradnl"/>
          </w:rPr>
          <w:t>puede incluir información como saldos de cuentas, acuerdos, datos pertenecientes a</w:t>
        </w:r>
      </w:ins>
      <w:ins w:id="247" w:author="Pablo Blanco Peris" w:date="2019-05-16T01:04:00Z">
        <w:r w:rsidR="00B075BD">
          <w:rPr>
            <w:lang w:val="es-ES_tradnl"/>
          </w:rPr>
          <w:t xml:space="preserve">l </w:t>
        </w:r>
      </w:ins>
      <w:ins w:id="248" w:author="Pablo Blanco Peris" w:date="2019-05-16T01:03:00Z">
        <w:r w:rsidR="00B075BD" w:rsidRPr="00B075BD">
          <w:rPr>
            <w:lang w:val="es-ES_tradnl"/>
          </w:rPr>
          <w:t>mundo físico</w:t>
        </w:r>
      </w:ins>
      <w:ins w:id="249" w:author="Pablo Blanco Peris" w:date="2019-05-16T01:04:00Z">
        <w:r w:rsidR="00B075BD">
          <w:rPr>
            <w:lang w:val="es-ES_tradnl"/>
          </w:rPr>
          <w:t>,</w:t>
        </w:r>
      </w:ins>
      <w:ins w:id="250" w:author="Pablo Blanco Peris" w:date="2019-05-16T01:05:00Z">
        <w:r w:rsidR="00B075BD">
          <w:rPr>
            <w:lang w:val="es-ES_tradnl"/>
          </w:rPr>
          <w:t xml:space="preserve"> etc.</w:t>
        </w:r>
      </w:ins>
      <w:ins w:id="251" w:author="Pablo Blanco Peris" w:date="2019-05-16T01:03:00Z">
        <w:r w:rsidR="00B075BD" w:rsidRPr="00B075BD">
          <w:rPr>
            <w:lang w:val="es-ES_tradnl"/>
          </w:rPr>
          <w:t xml:space="preserve"> </w:t>
        </w:r>
      </w:ins>
      <w:ins w:id="252" w:author="Pablo Blanco Peris" w:date="2019-05-16T01:05:00Z">
        <w:r w:rsidR="00B075BD">
          <w:rPr>
            <w:lang w:val="es-ES_tradnl"/>
          </w:rPr>
          <w:t>E</w:t>
        </w:r>
      </w:ins>
      <w:ins w:id="253" w:author="Pablo Blanco Peris" w:date="2019-05-16T01:03:00Z">
        <w:r w:rsidR="00B075BD" w:rsidRPr="00B075BD">
          <w:rPr>
            <w:lang w:val="es-ES_tradnl"/>
          </w:rPr>
          <w:t xml:space="preserve">n resumen, todo lo que actualmente puede ser representado por una computadora es admisible. </w:t>
        </w:r>
      </w:ins>
      <w:ins w:id="254" w:author="Pablo Blanco Peris" w:date="2019-05-16T01:05:00Z">
        <w:r w:rsidR="00B075BD">
          <w:rPr>
            <w:lang w:val="es-ES_tradnl"/>
          </w:rPr>
          <w:t>También existen l</w:t>
        </w:r>
      </w:ins>
      <w:ins w:id="255" w:author="Pablo Blanco Peris" w:date="2019-05-16T01:03:00Z">
        <w:r w:rsidR="00B075BD" w:rsidRPr="00B075BD">
          <w:rPr>
            <w:lang w:val="es-ES_tradnl"/>
          </w:rPr>
          <w:t>os cambios de estado no válidos</w:t>
        </w:r>
      </w:ins>
      <w:ins w:id="256" w:author="Pablo Blanco Peris" w:date="2019-05-16T01:05:00Z">
        <w:r w:rsidR="00B075BD">
          <w:rPr>
            <w:lang w:val="es-ES_tradnl"/>
          </w:rPr>
          <w:t xml:space="preserve"> como</w:t>
        </w:r>
      </w:ins>
      <w:ins w:id="257" w:author="Pablo Blanco Peris" w:date="2019-05-16T01:03:00Z">
        <w:r w:rsidR="00B075BD" w:rsidRPr="00B075BD">
          <w:rPr>
            <w:lang w:val="es-ES_tradnl"/>
          </w:rPr>
          <w:t xml:space="preserve"> por ejemplo, reducir</w:t>
        </w:r>
      </w:ins>
      <w:ins w:id="258" w:author="Pablo Blanco Peris" w:date="2019-05-16T01:05:00Z">
        <w:r w:rsidR="00B075BD">
          <w:rPr>
            <w:lang w:val="es-ES_tradnl"/>
          </w:rPr>
          <w:t xml:space="preserve"> el</w:t>
        </w:r>
      </w:ins>
      <w:ins w:id="259" w:author="Pablo Blanco Peris" w:date="2019-05-16T01:03:00Z">
        <w:r w:rsidR="00B075BD" w:rsidRPr="00B075BD">
          <w:rPr>
            <w:lang w:val="es-ES_tradnl"/>
          </w:rPr>
          <w:t xml:space="preserve"> saldo de </w:t>
        </w:r>
      </w:ins>
      <w:ins w:id="260" w:author="Pablo Blanco Peris" w:date="2019-05-16T01:06:00Z">
        <w:r w:rsidR="00B075BD">
          <w:rPr>
            <w:lang w:val="es-ES_tradnl"/>
          </w:rPr>
          <w:t>una</w:t>
        </w:r>
      </w:ins>
      <w:ins w:id="261" w:author="Pablo Blanco Peris" w:date="2019-05-16T01:03:00Z">
        <w:r w:rsidR="00B075BD" w:rsidRPr="00B075BD">
          <w:rPr>
            <w:lang w:val="es-ES_tradnl"/>
          </w:rPr>
          <w:t xml:space="preserve"> cuenta sin un aumento igual y opuesto en </w:t>
        </w:r>
      </w:ins>
      <w:ins w:id="262" w:author="Pablo Blanco Peris" w:date="2019-05-16T01:06:00Z">
        <w:r w:rsidR="00B075BD">
          <w:rPr>
            <w:lang w:val="es-ES_tradnl"/>
          </w:rPr>
          <w:t>otras</w:t>
        </w:r>
      </w:ins>
      <w:ins w:id="263" w:author="Pablo Blanco Peris" w:date="2019-05-16T01:03:00Z">
        <w:r w:rsidR="00B075BD" w:rsidRPr="00B075BD">
          <w:rPr>
            <w:lang w:val="es-ES_tradnl"/>
          </w:rPr>
          <w:t xml:space="preserve"> </w:t>
        </w:r>
      </w:ins>
      <w:ins w:id="264" w:author="Pablo Blanco Peris" w:date="2019-05-16T01:06:00Z">
        <w:r w:rsidR="00B075BD">
          <w:rPr>
            <w:lang w:val="es-ES_tradnl"/>
          </w:rPr>
          <w:t>cuentas, o una transacción de un importe superior al importe que tiene el remitente.</w:t>
        </w:r>
      </w:ins>
    </w:p>
    <w:p w14:paraId="7CD3F156" w14:textId="77777777" w:rsidR="00B075BD" w:rsidRDefault="00B075BD" w:rsidP="003A098F">
      <w:pPr>
        <w:ind w:firstLine="0"/>
        <w:rPr>
          <w:ins w:id="265" w:author="Pablo Blanco Peris" w:date="2019-05-16T00:47:00Z"/>
          <w:lang w:val="es-ES_tradnl"/>
        </w:rPr>
      </w:pPr>
    </w:p>
    <w:p w14:paraId="62B80EDE" w14:textId="15FED526" w:rsidR="0081536B" w:rsidRDefault="00F516BB" w:rsidP="002F7A74">
      <w:pPr>
        <w:rPr>
          <w:lang w:val="es-ES_tradnl"/>
        </w:rPr>
      </w:pPr>
      <w:ins w:id="266" w:author="Pablo Blanco Peris" w:date="2019-05-16T00:47:00Z">
        <w:r w:rsidRPr="00F516BB">
          <w:rPr>
            <w:lang w:val="es-ES_tradnl"/>
          </w:rPr>
          <w:t>Ethereum tiene una moneda intrínseca</w:t>
        </w:r>
        <w:r>
          <w:rPr>
            <w:lang w:val="es-ES_tradnl"/>
          </w:rPr>
          <w:t xml:space="preserve"> denominada</w:t>
        </w:r>
        <w:r w:rsidRPr="00F516BB">
          <w:rPr>
            <w:lang w:val="es-ES_tradnl"/>
          </w:rPr>
          <w:t xml:space="preserve"> </w:t>
        </w:r>
        <w:r w:rsidRPr="003E7FE7">
          <w:rPr>
            <w:i/>
            <w:lang w:val="es-ES_tradnl"/>
          </w:rPr>
          <w:t>Ether</w:t>
        </w:r>
        <w:r w:rsidRPr="00F516BB">
          <w:rPr>
            <w:lang w:val="es-ES_tradnl"/>
          </w:rPr>
          <w:t xml:space="preserve">, también conocida </w:t>
        </w:r>
        <w:r>
          <w:rPr>
            <w:lang w:val="es-ES_tradnl"/>
          </w:rPr>
          <w:t>por las siglas</w:t>
        </w:r>
        <w:r w:rsidRPr="00F516BB">
          <w:rPr>
            <w:lang w:val="es-ES_tradnl"/>
          </w:rPr>
          <w:t xml:space="preserve"> ETH. La subdenominación más pequeña de</w:t>
        </w:r>
      </w:ins>
      <w:ins w:id="267" w:author="Pablo Blanco Peris" w:date="2019-05-16T00:48:00Z">
        <w:r>
          <w:rPr>
            <w:lang w:val="es-ES_tradnl"/>
          </w:rPr>
          <w:t>l</w:t>
        </w:r>
      </w:ins>
      <w:ins w:id="268" w:author="Pablo Blanco Peris" w:date="2019-05-16T00:47:00Z">
        <w:r w:rsidRPr="00F516BB">
          <w:rPr>
            <w:lang w:val="es-ES_tradnl"/>
          </w:rPr>
          <w:t xml:space="preserve"> </w:t>
        </w:r>
        <w:r w:rsidRPr="003E7FE7">
          <w:rPr>
            <w:i/>
            <w:lang w:val="es-ES_tradnl"/>
          </w:rPr>
          <w:t>Ether</w:t>
        </w:r>
        <w:r w:rsidRPr="00F516BB">
          <w:rPr>
            <w:lang w:val="es-ES_tradnl"/>
          </w:rPr>
          <w:t xml:space="preserve">, y por lo tanto aquella en la que se cuentan todos los valores enteros de la moneda, </w:t>
        </w:r>
      </w:ins>
      <w:ins w:id="269" w:author="Pablo Blanco Peris" w:date="2019-05-16T00:48:00Z">
        <w:r>
          <w:rPr>
            <w:lang w:val="es-ES_tradnl"/>
          </w:rPr>
          <w:t xml:space="preserve">se hace llamar </w:t>
        </w:r>
      </w:ins>
      <w:ins w:id="270" w:author="Pablo Blanco Peris" w:date="2019-05-16T00:47:00Z">
        <w:r w:rsidRPr="003E7FE7">
          <w:rPr>
            <w:i/>
            <w:lang w:val="es-ES_tradnl"/>
          </w:rPr>
          <w:t>Wei</w:t>
        </w:r>
        <w:r w:rsidRPr="00F516BB">
          <w:rPr>
            <w:lang w:val="es-ES_tradnl"/>
          </w:rPr>
          <w:t xml:space="preserve">. Un </w:t>
        </w:r>
      </w:ins>
      <w:ins w:id="271" w:author="Pablo Blanco Peris" w:date="2019-05-16T00:48:00Z">
        <w:r w:rsidRPr="00674924">
          <w:rPr>
            <w:i/>
            <w:lang w:val="es-ES_tradnl"/>
          </w:rPr>
          <w:t>Ether</w:t>
        </w:r>
        <w:r w:rsidRPr="00F516BB">
          <w:rPr>
            <w:lang w:val="es-ES_tradnl"/>
          </w:rPr>
          <w:t xml:space="preserve"> </w:t>
        </w:r>
      </w:ins>
      <w:ins w:id="272" w:author="Pablo Blanco Peris" w:date="2019-05-16T00:47:00Z">
        <w:r w:rsidRPr="00F516BB">
          <w:rPr>
            <w:lang w:val="es-ES_tradnl"/>
          </w:rPr>
          <w:t xml:space="preserve">se define como 1018 </w:t>
        </w:r>
        <w:r w:rsidRPr="003E7FE7">
          <w:rPr>
            <w:i/>
            <w:lang w:val="es-ES_tradnl"/>
          </w:rPr>
          <w:t>Wei</w:t>
        </w:r>
        <w:r w:rsidRPr="00F516BB">
          <w:rPr>
            <w:lang w:val="es-ES_tradnl"/>
          </w:rPr>
          <w:t>.</w:t>
        </w:r>
      </w:ins>
      <w:r w:rsidR="002F7A74">
        <w:rPr>
          <w:lang w:val="es-ES_tradnl"/>
        </w:rPr>
        <w:t xml:space="preserve"> </w:t>
      </w:r>
      <w:r w:rsidR="0081536B">
        <w:rPr>
          <w:lang w:val="es-ES_tradnl"/>
        </w:rPr>
        <w:t xml:space="preserve">Existen otras subdenominaciones con sus correspondientes valores respectivos al Ether, sin embargo </w:t>
      </w:r>
      <w:r w:rsidR="0081536B" w:rsidRPr="003E7FE7">
        <w:rPr>
          <w:i/>
          <w:lang w:val="es-ES_tradnl"/>
        </w:rPr>
        <w:t>Ether</w:t>
      </w:r>
      <w:r w:rsidR="0081536B">
        <w:rPr>
          <w:lang w:val="es-ES_tradnl"/>
        </w:rPr>
        <w:t xml:space="preserve"> y </w:t>
      </w:r>
      <w:r w:rsidR="0081536B" w:rsidRPr="003E7FE7">
        <w:rPr>
          <w:i/>
          <w:lang w:val="es-ES_tradnl"/>
        </w:rPr>
        <w:t>Wei</w:t>
      </w:r>
      <w:r w:rsidR="0081536B">
        <w:rPr>
          <w:lang w:val="es-ES_tradnl"/>
        </w:rPr>
        <w:t xml:space="preserve"> son las más comunes y las más utilizadas</w:t>
      </w:r>
      <w:r w:rsidR="00BF4228">
        <w:rPr>
          <w:lang w:val="es-ES_tradnl"/>
        </w:rPr>
        <w:t xml:space="preserve"> </w:t>
      </w:r>
      <w:r w:rsidR="00BF4228">
        <w:rPr>
          <w:lang w:val="es-ES_tradnl"/>
        </w:rPr>
        <w:fldChar w:fldCharType="begin"/>
      </w:r>
      <w:r w:rsidR="003E4221">
        <w:rPr>
          <w:lang w:val="es-ES_tradnl"/>
        </w:rPr>
        <w:instrText xml:space="preserve"> ADDIN ZOTERO_ITEM CSL_CITATION {"citationID":"ASRIUBAJ","properties":{"formattedCitation":"[25]","plainCitation":"[25]","noteIndex":0},"citationItems":[{"id":54,"uris":["http://zotero.org/users/local/uCH1cRjK/items/MZ5S7IUP"],"uri":["http://zotero.org/users/local/uCH1cRjK/items/MZ5S7IUP"],"itemData":{"id":54,"type":"article-journal","title":"ETHEREUM: A SECURE DECENTRALISED GENERALISED TRANSACTION LEDGER","page":"32","source":"Zotero","abstract":"The blockchain paradigm when coupled with cryptographically-secured transactions has demonstrated its utility through a number of projects, not least Bitcoin. Each such project can be seen as a simple application on a decentralised, but singleton, compute resource. We can call this paradigm a transactional singleton machine with shared-state.","language":"en","author":[{"family":"Wood","given":"Dr Gavin"}]}}],"schema":"https://github.com/citation-style-language/schema/raw/master/csl-citation.json"} </w:instrText>
      </w:r>
      <w:r w:rsidR="00BF4228">
        <w:rPr>
          <w:lang w:val="es-ES_tradnl"/>
        </w:rPr>
        <w:fldChar w:fldCharType="separate"/>
      </w:r>
      <w:r w:rsidR="003E4221">
        <w:rPr>
          <w:noProof/>
          <w:lang w:val="es-ES_tradnl"/>
        </w:rPr>
        <w:t>[25]</w:t>
      </w:r>
      <w:r w:rsidR="00BF4228">
        <w:rPr>
          <w:lang w:val="es-ES_tradnl"/>
        </w:rPr>
        <w:fldChar w:fldCharType="end"/>
      </w:r>
      <w:r w:rsidR="0081536B">
        <w:rPr>
          <w:lang w:val="es-ES_tradnl"/>
        </w:rPr>
        <w:t>.</w:t>
      </w:r>
    </w:p>
    <w:p w14:paraId="33C8AB63" w14:textId="77777777" w:rsidR="00F164D3" w:rsidRDefault="00F164D3">
      <w:pPr>
        <w:rPr>
          <w:lang w:val="es-ES_tradnl"/>
        </w:rPr>
      </w:pPr>
    </w:p>
    <w:p w14:paraId="6CE9578F" w14:textId="74BA6806" w:rsidR="00D216C7" w:rsidRPr="003E7FE7" w:rsidRDefault="00F164D3" w:rsidP="003E7FE7">
      <w:pPr>
        <w:pStyle w:val="Ttulo3"/>
        <w:rPr>
          <w:lang w:val="es-ES"/>
        </w:rPr>
      </w:pPr>
      <w:bookmarkStart w:id="273" w:name="_Toc9205721"/>
      <w:r>
        <w:rPr>
          <w:lang w:val="es-ES"/>
        </w:rPr>
        <w:t>Gas y pagos en Ethereum</w:t>
      </w:r>
      <w:bookmarkEnd w:id="273"/>
    </w:p>
    <w:p w14:paraId="250B5EF4" w14:textId="0012772A" w:rsidR="00D216C7" w:rsidRDefault="00D216C7">
      <w:pPr>
        <w:rPr>
          <w:lang w:val="es-ES_tradnl"/>
        </w:rPr>
      </w:pPr>
      <w:r w:rsidRPr="00D216C7">
        <w:rPr>
          <w:lang w:val="es-ES_tradnl"/>
        </w:rPr>
        <w:t>Para evitar problemas de uso indebido de la red</w:t>
      </w:r>
      <w:r>
        <w:rPr>
          <w:lang w:val="es-ES_tradnl"/>
        </w:rPr>
        <w:t xml:space="preserve"> </w:t>
      </w:r>
      <w:r w:rsidRPr="00D216C7">
        <w:rPr>
          <w:lang w:val="es-ES_tradnl"/>
        </w:rPr>
        <w:t>todos los cálculos programables en Ethereum están sujetos a tarifas. La tabla de tarifas se especifica en unidades de gas.</w:t>
      </w:r>
      <w:r>
        <w:rPr>
          <w:lang w:val="es-ES_tradnl"/>
        </w:rPr>
        <w:t xml:space="preserve"> </w:t>
      </w:r>
      <w:r w:rsidRPr="003E7FE7">
        <w:rPr>
          <w:rStyle w:val="Textoennegrita"/>
          <w:b w:val="0"/>
          <w:lang w:val="es-ES"/>
        </w:rPr>
        <w:t> </w:t>
      </w:r>
      <w:r>
        <w:rPr>
          <w:rStyle w:val="Textoennegrita"/>
          <w:b w:val="0"/>
          <w:lang w:val="es-ES"/>
        </w:rPr>
        <w:t>C</w:t>
      </w:r>
      <w:r w:rsidRPr="003E7FE7">
        <w:rPr>
          <w:rStyle w:val="Textoennegrita"/>
          <w:b w:val="0"/>
          <w:lang w:val="es-ES"/>
        </w:rPr>
        <w:t xml:space="preserve">ualquier fragmento de cómputo programable </w:t>
      </w:r>
      <w:r>
        <w:rPr>
          <w:rStyle w:val="Textoennegrita"/>
          <w:b w:val="0"/>
          <w:lang w:val="es-ES"/>
        </w:rPr>
        <w:t xml:space="preserve">como </w:t>
      </w:r>
      <w:r w:rsidRPr="003E7FE7">
        <w:rPr>
          <w:rStyle w:val="Textoennegrita"/>
          <w:b w:val="0"/>
          <w:lang w:val="es-ES"/>
        </w:rPr>
        <w:t xml:space="preserve">crear contratos, hacer llamadas </w:t>
      </w:r>
      <w:r>
        <w:rPr>
          <w:rStyle w:val="Textoennegrita"/>
          <w:b w:val="0"/>
          <w:lang w:val="es-ES"/>
        </w:rPr>
        <w:t>a funciones</w:t>
      </w:r>
      <w:r w:rsidRPr="003E7FE7">
        <w:rPr>
          <w:rStyle w:val="Textoennegrita"/>
          <w:b w:val="0"/>
          <w:lang w:val="es-ES"/>
        </w:rPr>
        <w:t>, utilizar y acceder a</w:t>
      </w:r>
      <w:r>
        <w:rPr>
          <w:rStyle w:val="Textoennegrita"/>
          <w:b w:val="0"/>
          <w:lang w:val="es-ES"/>
        </w:rPr>
        <w:t xml:space="preserve"> </w:t>
      </w:r>
      <w:r w:rsidRPr="003E7FE7">
        <w:rPr>
          <w:rStyle w:val="Textoennegrita"/>
          <w:b w:val="0"/>
          <w:lang w:val="es-ES"/>
        </w:rPr>
        <w:t>la cuenta</w:t>
      </w:r>
      <w:r>
        <w:rPr>
          <w:rStyle w:val="Textoennegrita"/>
          <w:b w:val="0"/>
          <w:lang w:val="es-ES"/>
        </w:rPr>
        <w:t xml:space="preserve">, </w:t>
      </w:r>
      <w:r w:rsidRPr="003E7FE7">
        <w:rPr>
          <w:rStyle w:val="Textoennegrita"/>
          <w:b w:val="0"/>
          <w:lang w:val="es-ES"/>
        </w:rPr>
        <w:t xml:space="preserve"> ejecutar operaciones </w:t>
      </w:r>
      <w:r>
        <w:rPr>
          <w:rStyle w:val="Textoennegrita"/>
          <w:b w:val="0"/>
          <w:lang w:val="es-ES"/>
        </w:rPr>
        <w:t xml:space="preserve">o realizar transacciones </w:t>
      </w:r>
      <w:r w:rsidRPr="003E7FE7">
        <w:rPr>
          <w:rStyle w:val="Textoennegrita"/>
          <w:b w:val="0"/>
          <w:lang w:val="es-ES"/>
        </w:rPr>
        <w:t>tiene un costo universalmente acordado en términos de gas.</w:t>
      </w:r>
      <w:r w:rsidRPr="00D216C7">
        <w:rPr>
          <w:lang w:val="es-ES_tradnl"/>
        </w:rPr>
        <w:t xml:space="preserve"> Cada transacción tiene una cantidad específica de gas asociada</w:t>
      </w:r>
      <w:r>
        <w:rPr>
          <w:lang w:val="es-ES_tradnl"/>
        </w:rPr>
        <w:t xml:space="preserve"> denominada</w:t>
      </w:r>
      <w:r w:rsidRPr="00D216C7">
        <w:rPr>
          <w:lang w:val="es-ES_tradnl"/>
        </w:rPr>
        <w:t xml:space="preserve"> </w:t>
      </w:r>
      <w:r w:rsidRPr="003E7FE7">
        <w:rPr>
          <w:i/>
          <w:lang w:val="es-ES_tradnl"/>
        </w:rPr>
        <w:t>gasLimit</w:t>
      </w:r>
      <w:r w:rsidRPr="00D216C7">
        <w:rPr>
          <w:lang w:val="es-ES_tradnl"/>
        </w:rPr>
        <w:t>. Esta es la cantidad de gas que se compra implícitamente del saldo de la cuenta del remitente. La transacción es considerada</w:t>
      </w:r>
      <w:r>
        <w:rPr>
          <w:lang w:val="es-ES_tradnl"/>
        </w:rPr>
        <w:t xml:space="preserve"> </w:t>
      </w:r>
      <w:r w:rsidRPr="00D216C7">
        <w:rPr>
          <w:lang w:val="es-ES_tradnl"/>
        </w:rPr>
        <w:t>inválid</w:t>
      </w:r>
      <w:r>
        <w:rPr>
          <w:lang w:val="es-ES_tradnl"/>
        </w:rPr>
        <w:t>a</w:t>
      </w:r>
      <w:r w:rsidRPr="00D216C7">
        <w:rPr>
          <w:lang w:val="es-ES_tradnl"/>
        </w:rPr>
        <w:t xml:space="preserve"> si el saldo de la cuenta no puede soportar </w:t>
      </w:r>
      <w:r>
        <w:rPr>
          <w:lang w:val="es-ES_tradnl"/>
        </w:rPr>
        <w:t xml:space="preserve">la </w:t>
      </w:r>
      <w:r w:rsidRPr="00D216C7">
        <w:rPr>
          <w:lang w:val="es-ES_tradnl"/>
        </w:rPr>
        <w:t>compra</w:t>
      </w:r>
      <w:r>
        <w:rPr>
          <w:lang w:val="es-ES_tradnl"/>
        </w:rPr>
        <w:t xml:space="preserve"> del gas necesario</w:t>
      </w:r>
      <w:r w:rsidRPr="00D216C7">
        <w:rPr>
          <w:lang w:val="es-ES_tradnl"/>
        </w:rPr>
        <w:t xml:space="preserve">. Se llama </w:t>
      </w:r>
      <w:r w:rsidRPr="003E7FE7">
        <w:rPr>
          <w:i/>
          <w:lang w:val="es-ES_tradnl"/>
        </w:rPr>
        <w:t>gasLimit</w:t>
      </w:r>
      <w:r w:rsidRPr="00D216C7">
        <w:rPr>
          <w:lang w:val="es-ES_tradnl"/>
        </w:rPr>
        <w:t xml:space="preserve"> ya que cualquier gas no utilizado al final de la transacción se reembolsa (a la misma tasa de compra) a la cuenta del remitente. El gas no existe fuera de la ejecución de una transacción.</w:t>
      </w:r>
    </w:p>
    <w:p w14:paraId="06A5C41F" w14:textId="7345139F" w:rsidR="00D216C7" w:rsidRDefault="00D216C7" w:rsidP="003E7FE7">
      <w:pPr>
        <w:rPr>
          <w:lang w:val="es-ES"/>
        </w:rPr>
      </w:pPr>
      <w:r w:rsidRPr="00D216C7">
        <w:rPr>
          <w:lang w:val="es-ES_tradnl"/>
        </w:rPr>
        <w:t xml:space="preserve">En general, </w:t>
      </w:r>
      <w:r>
        <w:rPr>
          <w:lang w:val="es-ES_tradnl"/>
        </w:rPr>
        <w:t xml:space="preserve">el </w:t>
      </w:r>
      <w:r w:rsidRPr="003E7FE7">
        <w:rPr>
          <w:i/>
          <w:lang w:val="es-ES_tradnl"/>
        </w:rPr>
        <w:t>Ether</w:t>
      </w:r>
      <w:r w:rsidRPr="00D216C7">
        <w:rPr>
          <w:lang w:val="es-ES_tradnl"/>
        </w:rPr>
        <w:t xml:space="preserve"> utilizado para comprar gas que no se reembolsa se entrega a la dirección del beneficiario, la dirección de una cuenta que generalmente está bajo el control del </w:t>
      </w:r>
      <w:r w:rsidRPr="00D216C7">
        <w:rPr>
          <w:lang w:val="es-ES_tradnl"/>
        </w:rPr>
        <w:lastRenderedPageBreak/>
        <w:t xml:space="preserve">minero. Los operadores pueden especificar </w:t>
      </w:r>
      <w:r>
        <w:rPr>
          <w:lang w:val="es-ES_tradnl"/>
        </w:rPr>
        <w:t>el</w:t>
      </w:r>
      <w:r w:rsidRPr="00D216C7">
        <w:rPr>
          <w:lang w:val="es-ES_tradnl"/>
        </w:rPr>
        <w:t xml:space="preserve"> precio de</w:t>
      </w:r>
      <w:r>
        <w:rPr>
          <w:lang w:val="es-ES_tradnl"/>
        </w:rPr>
        <w:t>l</w:t>
      </w:r>
      <w:r w:rsidRPr="00D216C7">
        <w:rPr>
          <w:lang w:val="es-ES_tradnl"/>
        </w:rPr>
        <w:t xml:space="preserve"> gas que deseen, sin embargo, los mineros pueden ignorar las transacciones que elijan. Por lo tanto, un precio de gas más alto en una transacción le costará más al remitente en términos de </w:t>
      </w:r>
      <w:r w:rsidRPr="003E7FE7">
        <w:rPr>
          <w:i/>
          <w:lang w:val="es-ES_tradnl"/>
        </w:rPr>
        <w:t>Ether</w:t>
      </w:r>
      <w:r w:rsidRPr="00D216C7">
        <w:rPr>
          <w:lang w:val="es-ES_tradnl"/>
        </w:rPr>
        <w:t xml:space="preserve"> y le dará un mayor valor al minero y, por lo tanto, será más probable que sea seleccionado por más mineros</w:t>
      </w:r>
      <w:r>
        <w:rPr>
          <w:lang w:val="es-ES_tradnl"/>
        </w:rPr>
        <w:t xml:space="preserve"> para ser finalmente el bloque correcto</w:t>
      </w:r>
      <w:r w:rsidRPr="00D216C7">
        <w:rPr>
          <w:lang w:val="es-ES_tradnl"/>
        </w:rPr>
        <w:t>.</w:t>
      </w:r>
      <w:r>
        <w:rPr>
          <w:lang w:val="es-ES_tradnl"/>
        </w:rPr>
        <w:t xml:space="preserve"> Por regla</w:t>
      </w:r>
      <w:r w:rsidRPr="00D216C7">
        <w:rPr>
          <w:lang w:val="es-ES_tradnl"/>
        </w:rPr>
        <w:t xml:space="preserve"> general, los mineros elegirán anunciar el precio mínimo de</w:t>
      </w:r>
      <w:r>
        <w:rPr>
          <w:lang w:val="es-ES_tradnl"/>
        </w:rPr>
        <w:t xml:space="preserve">l gas </w:t>
      </w:r>
      <w:r w:rsidRPr="00D216C7">
        <w:rPr>
          <w:lang w:val="es-ES_tradnl"/>
        </w:rPr>
        <w:t>para el cual ejecutarán las transacciones y los operadores serán libres de cubrir estos precios para determinar qué precio de</w:t>
      </w:r>
      <w:r>
        <w:rPr>
          <w:lang w:val="es-ES_tradnl"/>
        </w:rPr>
        <w:t xml:space="preserve">l gas </w:t>
      </w:r>
      <w:r w:rsidRPr="00D216C7">
        <w:rPr>
          <w:lang w:val="es-ES_tradnl"/>
        </w:rPr>
        <w:t>ofrecerá. Dado que habrá una distribución (ponderada) de los precios mínimos aceptables del gas, los</w:t>
      </w:r>
      <w:r w:rsidR="004B3368">
        <w:rPr>
          <w:lang w:val="es-ES_tradnl"/>
        </w:rPr>
        <w:t xml:space="preserve"> mineros</w:t>
      </w:r>
      <w:r w:rsidRPr="00D216C7">
        <w:rPr>
          <w:lang w:val="es-ES_tradnl"/>
        </w:rPr>
        <w:t xml:space="preserve"> tendrán necesariamente una compensación entre bajar el precio del gas y maximizar la posibilidad de que su transacción se realice de manera oportuna</w:t>
      </w:r>
      <w:r>
        <w:rPr>
          <w:lang w:val="es-ES_tradnl"/>
        </w:rPr>
        <w:t xml:space="preserve"> </w:t>
      </w:r>
      <w:r>
        <w:rPr>
          <w:lang w:val="es-ES_tradnl"/>
        </w:rPr>
        <w:fldChar w:fldCharType="begin"/>
      </w:r>
      <w:r w:rsidR="003E4221">
        <w:rPr>
          <w:lang w:val="es-ES_tradnl"/>
        </w:rPr>
        <w:instrText xml:space="preserve"> ADDIN ZOTERO_ITEM CSL_CITATION {"citationID":"Jy4iI8hF","properties":{"formattedCitation":"[25]","plainCitation":"[25]","noteIndex":0},"citationItems":[{"id":54,"uris":["http://zotero.org/users/local/uCH1cRjK/items/MZ5S7IUP"],"uri":["http://zotero.org/users/local/uCH1cRjK/items/MZ5S7IUP"],"itemData":{"id":54,"type":"article-journal","title":"ETHEREUM: A SECURE DECENTRALISED GENERALISED TRANSACTION LEDGER","page":"32","source":"Zotero","abstract":"The blockchain paradigm when coupled with cryptographically-secured transactions has demonstrated its utility through a number of projects, not least Bitcoin. Each such project can be seen as a simple application on a decentralised, but singleton, compute resource. We can call this paradigm a transactional singleton machine with shared-state.","language":"en","author":[{"family":"Wood","given":"Dr Gavin"}]}}],"schema":"https://github.com/citation-style-language/schema/raw/master/csl-citation.json"} </w:instrText>
      </w:r>
      <w:r>
        <w:rPr>
          <w:lang w:val="es-ES_tradnl"/>
        </w:rPr>
        <w:fldChar w:fldCharType="separate"/>
      </w:r>
      <w:r w:rsidR="003E4221">
        <w:rPr>
          <w:noProof/>
          <w:lang w:val="es-ES_tradnl"/>
        </w:rPr>
        <w:t>[25]</w:t>
      </w:r>
      <w:r>
        <w:rPr>
          <w:lang w:val="es-ES_tradnl"/>
        </w:rPr>
        <w:fldChar w:fldCharType="end"/>
      </w:r>
      <w:r w:rsidR="002F7A74">
        <w:rPr>
          <w:lang w:val="es-ES_tradnl"/>
        </w:rPr>
        <w:t>.</w:t>
      </w:r>
    </w:p>
    <w:p w14:paraId="153B28F5" w14:textId="199EF5EE" w:rsidR="00631B94" w:rsidRDefault="00631B94">
      <w:pPr>
        <w:rPr>
          <w:lang w:val="es-ES"/>
        </w:rPr>
      </w:pPr>
    </w:p>
    <w:p w14:paraId="462D7074" w14:textId="66F6D906" w:rsidR="00631B94" w:rsidRPr="00017398" w:rsidRDefault="00631B94" w:rsidP="00017398">
      <w:pPr>
        <w:pStyle w:val="Ttulo2"/>
      </w:pPr>
      <w:bookmarkStart w:id="274" w:name="_Toc9205722"/>
      <w:r w:rsidRPr="00017398">
        <w:t>Smart Contracts</w:t>
      </w:r>
      <w:bookmarkEnd w:id="274"/>
    </w:p>
    <w:p w14:paraId="357FFB4D" w14:textId="77777777" w:rsidR="00EE0D71" w:rsidRDefault="00B968C5">
      <w:pPr>
        <w:rPr>
          <w:lang w:val="es-ES"/>
        </w:rPr>
      </w:pPr>
      <w:r w:rsidRPr="00B968C5">
        <w:rPr>
          <w:lang w:val="es-ES"/>
        </w:rPr>
        <w:t xml:space="preserve">Los </w:t>
      </w:r>
      <w:r w:rsidRPr="003E7FE7">
        <w:rPr>
          <w:i/>
          <w:lang w:val="es-ES"/>
        </w:rPr>
        <w:t>Smart contracts</w:t>
      </w:r>
      <w:r w:rsidRPr="00B968C5">
        <w:rPr>
          <w:lang w:val="es-ES"/>
        </w:rPr>
        <w:t xml:space="preserve"> son </w:t>
      </w:r>
      <w:r w:rsidRPr="003E7FE7">
        <w:rPr>
          <w:i/>
          <w:iCs/>
          <w:lang w:val="es-ES"/>
        </w:rPr>
        <w:t>scripts</w:t>
      </w:r>
      <w:r w:rsidRPr="00B968C5">
        <w:rPr>
          <w:lang w:val="es-ES"/>
        </w:rPr>
        <w:t xml:space="preserve"> que residen en la blockchain de manera que son capaces ejecutar código dentro de la propia cadena bloques una vez desplegados. Estos contratos inteligentes aprovechan las propiedades de las blockchain como la confiabilidad dentro de la cadena y las técnicas criptográficas empleadas para las interacciones con el fin de ofrecer flujos</w:t>
      </w:r>
      <w:r>
        <w:rPr>
          <w:lang w:val="es-ES"/>
        </w:rPr>
        <w:t xml:space="preserve"> </w:t>
      </w:r>
      <w:r w:rsidRPr="00B968C5">
        <w:rPr>
          <w:lang w:val="es-ES"/>
        </w:rPr>
        <w:t xml:space="preserve">de trabajo distribuidos y automatizados. Esto provoca que los </w:t>
      </w:r>
      <w:r w:rsidRPr="003E7FE7">
        <w:rPr>
          <w:i/>
          <w:lang w:val="es-ES"/>
        </w:rPr>
        <w:t>Smart contracts</w:t>
      </w:r>
      <w:r w:rsidRPr="00B968C5">
        <w:rPr>
          <w:lang w:val="es-ES"/>
        </w:rPr>
        <w:t xml:space="preserve"> sean un punto fuerte en la investigación dentro del dominio del Internet de las Cosas para nuevos casos de uso</w:t>
      </w:r>
      <w:r w:rsidR="00EE0D71">
        <w:rPr>
          <w:lang w:val="es-ES"/>
        </w:rPr>
        <w:t>.</w:t>
      </w:r>
    </w:p>
    <w:p w14:paraId="0FF5274D" w14:textId="2DC80700" w:rsidR="00B968C5" w:rsidRDefault="00EE0D71" w:rsidP="00EE0D71">
      <w:pPr>
        <w:ind w:firstLine="0"/>
        <w:rPr>
          <w:lang w:val="es-ES"/>
        </w:rPr>
      </w:pPr>
      <w:r>
        <w:rPr>
          <w:lang w:val="es-ES"/>
        </w:rPr>
        <w:t xml:space="preserve">Al pertenecer a la cadena y estar en un bloque concreto estos </w:t>
      </w:r>
      <w:r w:rsidRPr="00EE0D71">
        <w:rPr>
          <w:i/>
          <w:lang w:val="es-ES"/>
        </w:rPr>
        <w:t>Smart</w:t>
      </w:r>
      <w:r>
        <w:rPr>
          <w:lang w:val="es-ES"/>
        </w:rPr>
        <w:t xml:space="preserve"> </w:t>
      </w:r>
      <w:r w:rsidRPr="00EE0D71">
        <w:rPr>
          <w:i/>
          <w:lang w:val="es-ES"/>
        </w:rPr>
        <w:t>contracts</w:t>
      </w:r>
      <w:r>
        <w:rPr>
          <w:lang w:val="es-ES"/>
        </w:rPr>
        <w:t xml:space="preserve"> tienen una dirección única, la cual se necesita para la conexión y la interacción con ellos. Estos contratos se ejecutan de manera independiente y automática en cada nodo de la red, por lo que cada nodo de la red habilitado para ello ejecuta una máquina virtual con la capacidad de ejecutar el código que se encuentra en ellos. De esta manera la </w:t>
      </w:r>
      <w:r w:rsidRPr="00EE0D71">
        <w:rPr>
          <w:i/>
          <w:lang w:val="es-ES"/>
        </w:rPr>
        <w:t>blockchain</w:t>
      </w:r>
      <w:r w:rsidRPr="00EE0D71">
        <w:rPr>
          <w:lang w:val="es-ES"/>
        </w:rPr>
        <w:t xml:space="preserve"> </w:t>
      </w:r>
      <w:r>
        <w:rPr>
          <w:lang w:val="es-ES"/>
        </w:rPr>
        <w:t>actúa como una máquina virtual distribuida</w:t>
      </w:r>
      <w:r w:rsidR="002A0917">
        <w:rPr>
          <w:lang w:val="es-ES"/>
        </w:rPr>
        <w:t xml:space="preserve"> </w:t>
      </w:r>
      <w:commentRangeStart w:id="275"/>
      <w:commentRangeStart w:id="276"/>
      <w:r w:rsidR="002A0917">
        <w:rPr>
          <w:lang w:val="es-ES"/>
        </w:rPr>
        <w:fldChar w:fldCharType="begin"/>
      </w:r>
      <w:r w:rsidR="003E4221">
        <w:rPr>
          <w:lang w:val="es-ES"/>
        </w:rPr>
        <w:instrText xml:space="preserve"> ADDIN ZOTERO_ITEM CSL_CITATION {"citationID":"y0fYQE6A","properties":{"formattedCitation":"[12]","plainCitation":"[12]","noteIndex":0},"citationItems":[{"id":28,"uris":["http://zotero.org/users/local/uCH1cRjK/items/GLMP8LHR"],"uri":["http://zotero.org/users/local/uCH1cRjK/items/GLMP8LHR"],"itemData":{"id":28,"type":"article-journal","title":"Blockchains and Smart Contracts for the Internet of Things","container-title":"IEEE Access","page":"2292-2303","volume":"4","source":"IEEE Xplore","abstract":"Motivated by the recent explosion of interest around blockchains, we examine whether they make a good fit for the Internet of Things (IoT) sector. Blockchains allow us to have a distributed peer-to-peer network where non-trusting members can interact with each other without a trusted intermediary, in a verifiable manner. We review how this mechanism works and also look into smart contracts-scripts that reside on the blockchain that allow for the automation of multi-step processes. We then move into the IoT domain, and describe how a blockchain-IoT combination: 1) facilitates the sharing of services and resources leading to the creation of a marketplace of services between devices and 2) allows us to automate in a cryptographically verifiable manner several existing, time-consuming workflows. We also point out certain issues that should be considered before the deployment of a blockchain network in an IoT setting: from transactional privacy to the expected value of the digitized assets traded on the network. Wherever applicable, we identify solutions and workarounds. Our conclusion is that the blockchain-IoT combination is powerful and can cause significant transformations across several industries, paving the way for new business models and novel, distributed applications.","DOI":"10.1109/ACCESS.2016.2566339","ISSN":"2169-3536","author":[{"family":"Christidis","given":"K."},{"family":"Devetsikiotis","given":"M."}],"issued":{"date-parts":[["2016"]]}}}],"schema":"https://github.com/citation-style-language/schema/raw/master/csl-citation.json"} </w:instrText>
      </w:r>
      <w:r w:rsidR="002A0917">
        <w:rPr>
          <w:lang w:val="es-ES"/>
        </w:rPr>
        <w:fldChar w:fldCharType="separate"/>
      </w:r>
      <w:r w:rsidR="003E4221">
        <w:rPr>
          <w:noProof/>
          <w:lang w:val="es-ES"/>
        </w:rPr>
        <w:t>[12]</w:t>
      </w:r>
      <w:r w:rsidR="002A0917">
        <w:rPr>
          <w:lang w:val="es-ES"/>
        </w:rPr>
        <w:fldChar w:fldCharType="end"/>
      </w:r>
      <w:commentRangeEnd w:id="275"/>
      <w:r w:rsidR="002F7A74">
        <w:rPr>
          <w:rStyle w:val="Refdecomentario"/>
        </w:rPr>
        <w:commentReference w:id="275"/>
      </w:r>
      <w:commentRangeEnd w:id="276"/>
      <w:r w:rsidR="00A253AF">
        <w:rPr>
          <w:rStyle w:val="Refdecomentario"/>
        </w:rPr>
        <w:commentReference w:id="276"/>
      </w:r>
      <w:r>
        <w:rPr>
          <w:lang w:val="es-ES"/>
        </w:rPr>
        <w:t>.</w:t>
      </w:r>
    </w:p>
    <w:p w14:paraId="1BED927F" w14:textId="77777777" w:rsidR="007C69C4" w:rsidRDefault="007C69C4" w:rsidP="00EE0D71">
      <w:pPr>
        <w:ind w:firstLine="0"/>
        <w:rPr>
          <w:lang w:val="es-ES"/>
        </w:rPr>
      </w:pPr>
    </w:p>
    <w:p w14:paraId="6DC15913" w14:textId="6C729B9D" w:rsidR="00F86749" w:rsidRDefault="00F86749" w:rsidP="00EE0D71">
      <w:pPr>
        <w:ind w:firstLine="0"/>
        <w:rPr>
          <w:lang w:val="es-ES"/>
        </w:rPr>
      </w:pPr>
      <w:r>
        <w:rPr>
          <w:lang w:val="es-ES"/>
        </w:rPr>
        <w:t xml:space="preserve">Los Smart contracts se programan en el lenguaje Solidity, que se asemeja a las clases en los lenguajes orientados a objetos pero en lugar de utilizar la palabra </w:t>
      </w:r>
      <w:r w:rsidRPr="00F86749">
        <w:rPr>
          <w:rFonts w:ascii="MS Mincho" w:eastAsia="MS Mincho" w:hAnsi="MS Mincho"/>
          <w:lang w:val="es-ES"/>
        </w:rPr>
        <w:t>class</w:t>
      </w:r>
      <w:r>
        <w:rPr>
          <w:lang w:val="es-ES"/>
        </w:rPr>
        <w:t xml:space="preserve"> se usa </w:t>
      </w:r>
      <w:r w:rsidRPr="00F86749">
        <w:rPr>
          <w:rFonts w:ascii="MS Mincho" w:eastAsia="MS Mincho" w:hAnsi="MS Mincho"/>
          <w:lang w:val="es-ES"/>
        </w:rPr>
        <w:t>contract</w:t>
      </w:r>
      <w:r>
        <w:rPr>
          <w:lang w:val="es-ES"/>
        </w:rPr>
        <w:t>.</w:t>
      </w:r>
    </w:p>
    <w:p w14:paraId="4D45E9E8" w14:textId="19194490" w:rsidR="00693800" w:rsidRDefault="007C69C4" w:rsidP="00EE0D71">
      <w:pPr>
        <w:ind w:firstLine="0"/>
        <w:rPr>
          <w:lang w:val="es-ES"/>
        </w:rPr>
      </w:pPr>
      <w:r>
        <w:rPr>
          <w:lang w:val="es-ES"/>
        </w:rPr>
        <w:t xml:space="preserve">Existen funciones </w:t>
      </w:r>
      <w:r w:rsidRPr="007C69C4">
        <w:rPr>
          <w:i/>
          <w:lang w:val="es-ES"/>
        </w:rPr>
        <w:t>get</w:t>
      </w:r>
      <w:r>
        <w:rPr>
          <w:lang w:val="es-ES"/>
        </w:rPr>
        <w:t xml:space="preserve"> y </w:t>
      </w:r>
      <w:r w:rsidRPr="007C69C4">
        <w:rPr>
          <w:i/>
          <w:lang w:val="es-ES"/>
        </w:rPr>
        <w:t>set</w:t>
      </w:r>
      <w:r>
        <w:rPr>
          <w:lang w:val="es-ES"/>
        </w:rPr>
        <w:t xml:space="preserve"> para leer y escribir en variables</w:t>
      </w:r>
      <w:r w:rsidR="00693800">
        <w:rPr>
          <w:lang w:val="es-ES"/>
        </w:rPr>
        <w:t>, estructuras de datos y tipos enumerados</w:t>
      </w:r>
      <w:r>
        <w:rPr>
          <w:lang w:val="es-ES"/>
        </w:rPr>
        <w:t>.</w:t>
      </w:r>
      <w:r w:rsidR="00693800">
        <w:rPr>
          <w:lang w:val="es-ES"/>
        </w:rPr>
        <w:t xml:space="preserve"> También puede utilizarse la herencia entre contratos, y existe lo que se llama modificadores (de funciones), que sirven para que </w:t>
      </w:r>
      <w:r w:rsidR="00AB0F7B">
        <w:rPr>
          <w:lang w:val="es-ES"/>
        </w:rPr>
        <w:t>las</w:t>
      </w:r>
      <w:r w:rsidR="00693800">
        <w:rPr>
          <w:lang w:val="es-ES"/>
        </w:rPr>
        <w:t xml:space="preserve"> funciones comprueben que se cumple cierta </w:t>
      </w:r>
      <w:r w:rsidR="00693800">
        <w:rPr>
          <w:lang w:val="es-ES"/>
        </w:rPr>
        <w:lastRenderedPageBreak/>
        <w:t>condición como requisito para ejecutarse.</w:t>
      </w:r>
      <w:r w:rsidR="00345769">
        <w:rPr>
          <w:lang w:val="es-ES"/>
        </w:rPr>
        <w:t xml:space="preserve"> También cuenta con eventos que se pueden interpretar como </w:t>
      </w:r>
      <w:r w:rsidR="00345769" w:rsidRPr="00345769">
        <w:rPr>
          <w:i/>
          <w:lang w:val="es-ES"/>
        </w:rPr>
        <w:t>triggers</w:t>
      </w:r>
      <w:r w:rsidR="00345769">
        <w:rPr>
          <w:lang w:val="es-ES"/>
        </w:rPr>
        <w:t xml:space="preserve"> que reaccionan a algún comportamiento con algún objetivo.</w:t>
      </w:r>
    </w:p>
    <w:p w14:paraId="7C785066" w14:textId="77777777" w:rsidR="007C77B4" w:rsidRDefault="007C69C4" w:rsidP="00EE0D71">
      <w:pPr>
        <w:ind w:firstLine="0"/>
        <w:rPr>
          <w:lang w:val="es-ES"/>
        </w:rPr>
      </w:pPr>
      <w:r>
        <w:rPr>
          <w:lang w:val="es-ES"/>
        </w:rPr>
        <w:t>Todos los contratos necesitan indicar en la primera línea de su archivo la versión del compilador para la que está escrito</w:t>
      </w:r>
      <w:r w:rsidR="00CF12EE">
        <w:rPr>
          <w:lang w:val="es-ES"/>
        </w:rPr>
        <w:t>, ya que, al estar esta tecnología en continua evolución es muy cambiante por el momento y salen nuevas versión de compilación cada pocos intervalos de tiempo</w:t>
      </w:r>
      <w:r>
        <w:rPr>
          <w:lang w:val="es-ES"/>
        </w:rPr>
        <w:t>.</w:t>
      </w:r>
    </w:p>
    <w:p w14:paraId="1F2CA784" w14:textId="21222F2B" w:rsidR="007C77B4" w:rsidRDefault="007C69C4" w:rsidP="00EE0D71">
      <w:pPr>
        <w:ind w:firstLine="0"/>
        <w:rPr>
          <w:lang w:val="es-ES"/>
        </w:rPr>
      </w:pPr>
      <w:r>
        <w:rPr>
          <w:lang w:val="es-ES"/>
        </w:rPr>
        <w:t xml:space="preserve">Ethereum proporciona un compilador online llamado Remix </w:t>
      </w:r>
      <w:r w:rsidR="00CB024E">
        <w:rPr>
          <w:lang w:val="es-ES"/>
        </w:rPr>
        <w:fldChar w:fldCharType="begin"/>
      </w:r>
      <w:r w:rsidR="00CB024E">
        <w:rPr>
          <w:lang w:val="es-ES"/>
        </w:rPr>
        <w:instrText xml:space="preserve"> ADDIN ZOTERO_ITEM CSL_CITATION {"citationID":"JdmRdcLc","properties":{"formattedCitation":"[26]","plainCitation":"[26]","noteIndex":0},"citationItems":[{"id":77,"uris":["http://zotero.org/users/local/uCH1cRjK/items/Z7YYQS7H"],"uri":["http://zotero.org/users/local/uCH1cRjK/items/Z7YYQS7H"],"itemData":{"id":77,"type":"webpage","title":"Remix - Solidity IDE","URL":"https://remix.ethereum.org/#optimize=false&amp;version=soljson-v0.5.1+commit.c8a2cb62.js","accessed":{"date-parts":[["2019",5,19]]}}}],"schema":"https://github.com/citation-style-language/schema/raw/master/csl-citation.json"} </w:instrText>
      </w:r>
      <w:r w:rsidR="00CB024E">
        <w:rPr>
          <w:lang w:val="es-ES"/>
        </w:rPr>
        <w:fldChar w:fldCharType="separate"/>
      </w:r>
      <w:r w:rsidR="00CB024E">
        <w:rPr>
          <w:noProof/>
          <w:lang w:val="es-ES"/>
        </w:rPr>
        <w:t>[26]</w:t>
      </w:r>
      <w:r w:rsidR="00CB024E">
        <w:rPr>
          <w:lang w:val="es-ES"/>
        </w:rPr>
        <w:fldChar w:fldCharType="end"/>
      </w:r>
      <w:r w:rsidR="00CB024E">
        <w:rPr>
          <w:lang w:val="es-ES"/>
        </w:rPr>
        <w:t xml:space="preserve"> </w:t>
      </w:r>
      <w:r>
        <w:rPr>
          <w:lang w:val="es-ES"/>
        </w:rPr>
        <w:t xml:space="preserve">en el que permite desarrollar </w:t>
      </w:r>
      <w:r w:rsidRPr="00361BFC">
        <w:rPr>
          <w:i/>
          <w:lang w:val="es-ES"/>
        </w:rPr>
        <w:t>Smart contracts</w:t>
      </w:r>
      <w:r>
        <w:rPr>
          <w:lang w:val="es-ES"/>
        </w:rPr>
        <w:t>, probarlos, depurarlos y desplegarlos</w:t>
      </w:r>
      <w:r w:rsidR="00D84B52">
        <w:rPr>
          <w:lang w:val="es-ES"/>
        </w:rPr>
        <w:t xml:space="preserve"> </w:t>
      </w:r>
      <w:r w:rsidR="00D84B52">
        <w:rPr>
          <w:lang w:val="es-ES"/>
        </w:rPr>
        <w:fldChar w:fldCharType="begin"/>
      </w:r>
      <w:r w:rsidR="00D84B52">
        <w:rPr>
          <w:lang w:val="es-ES"/>
        </w:rPr>
        <w:instrText xml:space="preserve"> ADDIN ZOTERO_ITEM CSL_CITATION {"citationID":"uPGSBSo5","properties":{"formattedCitation":"[27]","plainCitation":"[27]","noteIndex":0},"citationItems":[{"id":79,"uris":["http://zotero.org/users/local/uCH1cRjK/items/JSRQEB5V"],"uri":["http://zotero.org/users/local/uCH1cRjK/items/JSRQEB5V"],"itemData":{"id":79,"type":"post-weblog","title":"Estructura y elementos de un contrato","container-title":"APRENDE BLOCKCHAIN","abstract":"Los contratos en Solidity se asemejan a las clases en lenguajes orientados a objetos tales como Java pero en vez de usar la palabra class, usamos la palabra reservada contract: pragma solidity ^0.4…","URL":"https://aprendeblockchain.wordpress.com/desarrollo-en-ethereum/estructura-y-elementos-de-un-contrato/","language":"es-ES","issued":{"date-parts":[["2018",2,28]]},"accessed":{"date-parts":[["2019",5,19]]}}}],"schema":"https://github.com/citation-style-language/schema/raw/master/csl-citation.json"} </w:instrText>
      </w:r>
      <w:r w:rsidR="00D84B52">
        <w:rPr>
          <w:lang w:val="es-ES"/>
        </w:rPr>
        <w:fldChar w:fldCharType="separate"/>
      </w:r>
      <w:r w:rsidR="00D84B52">
        <w:rPr>
          <w:noProof/>
          <w:lang w:val="es-ES"/>
        </w:rPr>
        <w:t>[27]</w:t>
      </w:r>
      <w:r w:rsidR="00D84B52">
        <w:rPr>
          <w:lang w:val="es-ES"/>
        </w:rPr>
        <w:fldChar w:fldCharType="end"/>
      </w:r>
      <w:r>
        <w:rPr>
          <w:lang w:val="es-ES"/>
        </w:rPr>
        <w:t>.</w:t>
      </w:r>
    </w:p>
    <w:p w14:paraId="37784AE8" w14:textId="77777777" w:rsidR="00F938E6" w:rsidRDefault="00F938E6" w:rsidP="00EE0D71">
      <w:pPr>
        <w:ind w:firstLine="0"/>
        <w:rPr>
          <w:lang w:val="es-ES"/>
        </w:rPr>
      </w:pPr>
    </w:p>
    <w:p w14:paraId="27772ECE" w14:textId="22558306" w:rsidR="00703FA7" w:rsidRDefault="00F938E6" w:rsidP="00EE0D71">
      <w:pPr>
        <w:ind w:firstLine="0"/>
        <w:rPr>
          <w:lang w:val="es-ES"/>
        </w:rPr>
      </w:pPr>
      <w:r>
        <w:rPr>
          <w:lang w:val="es-ES"/>
        </w:rPr>
        <w:t xml:space="preserve">Cuando </w:t>
      </w:r>
      <w:r w:rsidR="004E6133">
        <w:rPr>
          <w:lang w:val="es-ES"/>
        </w:rPr>
        <w:t xml:space="preserve">se despliega un contrato o </w:t>
      </w:r>
      <w:r>
        <w:rPr>
          <w:lang w:val="es-ES"/>
        </w:rPr>
        <w:t xml:space="preserve">se interactúa con </w:t>
      </w:r>
      <w:r w:rsidR="004E6133">
        <w:rPr>
          <w:lang w:val="es-ES"/>
        </w:rPr>
        <w:t>uno ya</w:t>
      </w:r>
      <w:r>
        <w:rPr>
          <w:lang w:val="es-ES"/>
        </w:rPr>
        <w:t xml:space="preserve"> desplegado en la red se gasta gas, ya que los nodos deben emplear energía de computo para ejecutar las operaciones necesarias</w:t>
      </w:r>
      <w:r w:rsidR="008C5F9B">
        <w:rPr>
          <w:lang w:val="es-ES"/>
        </w:rPr>
        <w:t xml:space="preserve"> y este coste debe ser pagado por el usuario que está interactuando</w:t>
      </w:r>
      <w:r>
        <w:rPr>
          <w:lang w:val="es-ES"/>
        </w:rPr>
        <w:t xml:space="preserve">. Existe una tabla de costo de gas dependiendo de la instrucción que se tenga que ejecutar. Este gas se podría ver como una comisión </w:t>
      </w:r>
      <w:r w:rsidR="008C5F9B">
        <w:rPr>
          <w:lang w:val="es-ES"/>
        </w:rPr>
        <w:t xml:space="preserve">de los nodos </w:t>
      </w:r>
      <w:r>
        <w:rPr>
          <w:lang w:val="es-ES"/>
        </w:rPr>
        <w:t>por realizar las operaciones necesarias a la hora de desplegar un contrato o de interactuar con él.</w:t>
      </w:r>
      <w:r w:rsidR="00881260">
        <w:rPr>
          <w:lang w:val="es-ES"/>
        </w:rPr>
        <w:t xml:space="preserve"> De esta manera se “paga” a los mineros de la red como recompensa por los recursos utilizados (</w:t>
      </w:r>
      <w:r w:rsidR="00881260" w:rsidRPr="005465CB">
        <w:rPr>
          <w:i/>
          <w:lang w:val="es-ES"/>
        </w:rPr>
        <w:t>hardware</w:t>
      </w:r>
      <w:r w:rsidR="00881260">
        <w:rPr>
          <w:lang w:val="es-ES"/>
        </w:rPr>
        <w:t xml:space="preserve">, electricidad y tiempo) </w:t>
      </w:r>
      <w:r w:rsidR="00881260">
        <w:rPr>
          <w:lang w:val="es-ES"/>
        </w:rPr>
        <w:fldChar w:fldCharType="begin"/>
      </w:r>
      <w:r w:rsidR="00881260">
        <w:rPr>
          <w:lang w:val="es-ES"/>
        </w:rPr>
        <w:instrText xml:space="preserve"> ADDIN ZOTERO_ITEM CSL_CITATION {"citationID":"OyTaJIW2","properties":{"formattedCitation":"[28]","plainCitation":"[28]","noteIndex":0},"citationItems":[{"id":81,"uris":["http://zotero.org/users/local/uCH1cRjK/items/4K8JHRR5"],"uri":["http://zotero.org/users/local/uCH1cRjK/items/4K8JHRR5"],"itemData":{"id":81,"type":"post-weblog","title":"¿Qué es y para qué sirve el 'Gas' en Ethereum?","container-title":"Ethereum","abstract":"El Gas es el coste que tiene el realizar una operación o un conjunto de operaciones en la red Ethereum. Estas operaciones pueden ser varias: desde realizar una transacción hasta ejecutar un contrato inteligente o crear una aplicación descentralizada.","URL":"https://www.miethereum.com/ether/gas/","language":"es","issued":{"date-parts":[["2018",1,25]]},"accessed":{"date-parts":[["2019",5,19]]}}}],"schema":"https://github.com/citation-style-language/schema/raw/master/csl-citation.json"} </w:instrText>
      </w:r>
      <w:r w:rsidR="00881260">
        <w:rPr>
          <w:lang w:val="es-ES"/>
        </w:rPr>
        <w:fldChar w:fldCharType="separate"/>
      </w:r>
      <w:r w:rsidR="00881260">
        <w:rPr>
          <w:noProof/>
          <w:lang w:val="es-ES"/>
        </w:rPr>
        <w:t>[28]</w:t>
      </w:r>
      <w:r w:rsidR="00881260">
        <w:rPr>
          <w:lang w:val="es-ES"/>
        </w:rPr>
        <w:fldChar w:fldCharType="end"/>
      </w:r>
      <w:r w:rsidR="00881260">
        <w:rPr>
          <w:lang w:val="es-ES"/>
        </w:rPr>
        <w:t>.</w:t>
      </w:r>
    </w:p>
    <w:p w14:paraId="06A99FBA" w14:textId="77777777" w:rsidR="00F938E6" w:rsidRDefault="00F938E6" w:rsidP="00EE0D71">
      <w:pPr>
        <w:ind w:firstLine="0"/>
        <w:rPr>
          <w:lang w:val="es-ES"/>
        </w:rPr>
      </w:pPr>
    </w:p>
    <w:p w14:paraId="0D48AA5B" w14:textId="75416DB0" w:rsidR="00EE0D71" w:rsidRDefault="00EE0D71" w:rsidP="00EE0D71">
      <w:pPr>
        <w:ind w:firstLine="0"/>
        <w:rPr>
          <w:lang w:val="es-ES"/>
        </w:rPr>
      </w:pPr>
      <w:r>
        <w:rPr>
          <w:lang w:val="es-ES"/>
        </w:rPr>
        <w:t xml:space="preserve">Estos fragmentos de código </w:t>
      </w:r>
      <w:r w:rsidR="005918DD">
        <w:rPr>
          <w:lang w:val="es-ES"/>
        </w:rPr>
        <w:t>tienen ciertas ventajas, como por ejemplo: seguridad, confianza y autonomía. Gracias a ellos no es necesario recurrir a terceros para ciertas transacciones. Esto implica evitar la gestión de papeles que ocasionaría un tercero</w:t>
      </w:r>
      <w:r w:rsidR="00703FA7">
        <w:rPr>
          <w:lang w:val="es-ES"/>
        </w:rPr>
        <w:t>,</w:t>
      </w:r>
      <w:r w:rsidR="005918DD">
        <w:rPr>
          <w:lang w:val="es-ES"/>
        </w:rPr>
        <w:t xml:space="preserve"> por lo que optimizan la velocidad de las transacciones. Además es transparente para todas las partes ya que </w:t>
      </w:r>
      <w:r w:rsidR="00703FA7">
        <w:rPr>
          <w:lang w:val="es-ES"/>
        </w:rPr>
        <w:t>se encuentran</w:t>
      </w:r>
      <w:r w:rsidR="005918DD">
        <w:rPr>
          <w:lang w:val="es-ES"/>
        </w:rPr>
        <w:t xml:space="preserve"> en </w:t>
      </w:r>
      <w:r w:rsidR="00703FA7">
        <w:rPr>
          <w:lang w:val="es-ES"/>
        </w:rPr>
        <w:t>una</w:t>
      </w:r>
      <w:r w:rsidR="005918DD">
        <w:rPr>
          <w:lang w:val="es-ES"/>
        </w:rPr>
        <w:t xml:space="preserve"> red pública.</w:t>
      </w:r>
    </w:p>
    <w:p w14:paraId="2C5DB8A6" w14:textId="730B0D3E" w:rsidR="005918DD" w:rsidRDefault="005918DD" w:rsidP="00EE0D71">
      <w:pPr>
        <w:ind w:firstLine="0"/>
        <w:rPr>
          <w:lang w:val="es-ES"/>
        </w:rPr>
      </w:pPr>
      <w:r>
        <w:rPr>
          <w:lang w:val="es-ES"/>
        </w:rPr>
        <w:t>Sin embargo</w:t>
      </w:r>
      <w:r w:rsidR="00E66ECC">
        <w:rPr>
          <w:lang w:val="es-ES"/>
        </w:rPr>
        <w:t>,</w:t>
      </w:r>
      <w:r>
        <w:rPr>
          <w:lang w:val="es-ES"/>
        </w:rPr>
        <w:t xml:space="preserve"> cuenta con la desventaja o ventaja, según </w:t>
      </w:r>
      <w:r w:rsidR="00E66ECC">
        <w:rPr>
          <w:lang w:val="es-ES"/>
        </w:rPr>
        <w:t>el punto de mira desde el que se enfoque,</w:t>
      </w:r>
      <w:r>
        <w:rPr>
          <w:lang w:val="es-ES"/>
        </w:rPr>
        <w:t xml:space="preserve"> de ser inmodificable, una vez el contrato esta desplegado no puede cambiarse, es por ello que antes de desplegar el </w:t>
      </w:r>
      <w:r w:rsidRPr="005918DD">
        <w:rPr>
          <w:i/>
          <w:lang w:val="es-ES"/>
        </w:rPr>
        <w:t>Smart contract</w:t>
      </w:r>
      <w:r>
        <w:rPr>
          <w:lang w:val="es-ES"/>
        </w:rPr>
        <w:t xml:space="preserve"> definitivo tiene que ser analizado muy detalladamente y exhaustivamente probado para evitar cualquier tipo de fallo que pueda ocurrir en un futuro.</w:t>
      </w:r>
    </w:p>
    <w:p w14:paraId="793BA47B" w14:textId="77777777" w:rsidR="003F2C70" w:rsidRDefault="003F2C70" w:rsidP="00EE0D71">
      <w:pPr>
        <w:ind w:firstLine="0"/>
        <w:rPr>
          <w:lang w:val="es-ES"/>
        </w:rPr>
      </w:pPr>
    </w:p>
    <w:p w14:paraId="0A0807A0" w14:textId="4DD571E9" w:rsidR="003F2C70" w:rsidRDefault="00490516" w:rsidP="00EE0D71">
      <w:pPr>
        <w:ind w:firstLine="0"/>
        <w:rPr>
          <w:lang w:val="es-ES"/>
        </w:rPr>
      </w:pPr>
      <w:r>
        <w:rPr>
          <w:lang w:val="es-ES"/>
        </w:rPr>
        <w:t>Algunas de l</w:t>
      </w:r>
      <w:r w:rsidR="003F2C70">
        <w:rPr>
          <w:lang w:val="es-ES"/>
        </w:rPr>
        <w:t>as soluciones más conocidas, por el momento, para automatizar operaciones y gestiones gracias a este tipo de software son:</w:t>
      </w:r>
    </w:p>
    <w:p w14:paraId="6083767B" w14:textId="5963C8FD" w:rsidR="003F2C70" w:rsidRDefault="003F2C70" w:rsidP="003F2C70">
      <w:pPr>
        <w:pStyle w:val="Prrafodelista"/>
        <w:numPr>
          <w:ilvl w:val="0"/>
          <w:numId w:val="34"/>
        </w:numPr>
        <w:rPr>
          <w:lang w:val="es-ES"/>
        </w:rPr>
      </w:pPr>
      <w:r>
        <w:rPr>
          <w:lang w:val="es-ES"/>
        </w:rPr>
        <w:t>Automatización de pagos</w:t>
      </w:r>
    </w:p>
    <w:p w14:paraId="642273B1" w14:textId="6C7AB32B" w:rsidR="003F2C70" w:rsidRDefault="003F2C70" w:rsidP="003F2C70">
      <w:pPr>
        <w:pStyle w:val="Prrafodelista"/>
        <w:numPr>
          <w:ilvl w:val="0"/>
          <w:numId w:val="34"/>
        </w:numPr>
        <w:rPr>
          <w:lang w:val="es-ES"/>
        </w:rPr>
      </w:pPr>
      <w:r>
        <w:rPr>
          <w:lang w:val="es-ES"/>
        </w:rPr>
        <w:t>Registros y cambios de propiedad</w:t>
      </w:r>
    </w:p>
    <w:p w14:paraId="1F0584DA" w14:textId="2E6DE91F" w:rsidR="003F2C70" w:rsidRDefault="00490516" w:rsidP="003F2C70">
      <w:pPr>
        <w:pStyle w:val="Prrafodelista"/>
        <w:numPr>
          <w:ilvl w:val="0"/>
          <w:numId w:val="34"/>
        </w:numPr>
        <w:rPr>
          <w:lang w:val="es-ES"/>
        </w:rPr>
      </w:pPr>
      <w:r>
        <w:rPr>
          <w:lang w:val="es-ES"/>
        </w:rPr>
        <w:lastRenderedPageBreak/>
        <w:t>Propiedades intelectuales</w:t>
      </w:r>
    </w:p>
    <w:p w14:paraId="49950DFF" w14:textId="72ADAFBC" w:rsidR="00490516" w:rsidRDefault="00490516" w:rsidP="003F2C70">
      <w:pPr>
        <w:pStyle w:val="Prrafodelista"/>
        <w:numPr>
          <w:ilvl w:val="0"/>
          <w:numId w:val="34"/>
        </w:numPr>
        <w:rPr>
          <w:lang w:val="es-ES"/>
        </w:rPr>
      </w:pPr>
      <w:r>
        <w:rPr>
          <w:lang w:val="es-ES"/>
        </w:rPr>
        <w:t>Apuestas</w:t>
      </w:r>
    </w:p>
    <w:p w14:paraId="0C3BC45F" w14:textId="7CD4F8E7" w:rsidR="00490516" w:rsidRDefault="00490516" w:rsidP="003F2C70">
      <w:pPr>
        <w:pStyle w:val="Prrafodelista"/>
        <w:numPr>
          <w:ilvl w:val="0"/>
          <w:numId w:val="34"/>
        </w:numPr>
        <w:rPr>
          <w:lang w:val="es-ES"/>
        </w:rPr>
      </w:pPr>
      <w:r>
        <w:rPr>
          <w:lang w:val="es-ES"/>
        </w:rPr>
        <w:t>Compras automáticas</w:t>
      </w:r>
    </w:p>
    <w:p w14:paraId="4BC577F9" w14:textId="744A6A0B" w:rsidR="00490516" w:rsidRDefault="00490516" w:rsidP="003F2C70">
      <w:pPr>
        <w:pStyle w:val="Prrafodelista"/>
        <w:numPr>
          <w:ilvl w:val="0"/>
          <w:numId w:val="34"/>
        </w:numPr>
        <w:rPr>
          <w:lang w:val="es-ES"/>
        </w:rPr>
      </w:pPr>
      <w:r>
        <w:rPr>
          <w:lang w:val="es-ES"/>
        </w:rPr>
        <w:t>Votaciones</w:t>
      </w:r>
    </w:p>
    <w:p w14:paraId="0BB5774F" w14:textId="77777777" w:rsidR="00E47CAC" w:rsidRPr="00490516" w:rsidRDefault="00E47CAC" w:rsidP="00E47CAC">
      <w:pPr>
        <w:ind w:firstLine="0"/>
        <w:rPr>
          <w:ins w:id="277" w:author="Pablo Blanco Peris" w:date="2019-05-15T22:32:00Z"/>
          <w:lang w:val="es-ES"/>
        </w:rPr>
      </w:pPr>
    </w:p>
    <w:p w14:paraId="285DE192" w14:textId="0835FAA8" w:rsidR="00631B94" w:rsidRPr="00970324" w:rsidRDefault="00233B54" w:rsidP="00E47CAC">
      <w:pPr>
        <w:ind w:firstLine="0"/>
        <w:rPr>
          <w:ins w:id="278" w:author="Pablo Blanco Peris" w:date="2019-05-15T22:05:00Z"/>
          <w:lang w:val="es-ES"/>
        </w:rPr>
      </w:pPr>
      <w:r>
        <w:rPr>
          <w:lang w:val="es-ES"/>
        </w:rPr>
        <w:t>A pesar del protagonismo que están ganando estos contratos inteligentes hoy en día</w:t>
      </w:r>
      <w:r w:rsidR="00E47CAC">
        <w:rPr>
          <w:lang w:val="es-ES"/>
        </w:rPr>
        <w:t>, queda mucho por evolucionar en esta tecnología para explotar aún más sus cualidades y beneficios, por lo que</w:t>
      </w:r>
      <w:r w:rsidR="00446217">
        <w:rPr>
          <w:lang w:val="es-ES"/>
        </w:rPr>
        <w:t>,</w:t>
      </w:r>
      <w:r w:rsidR="00E47CAC">
        <w:rPr>
          <w:lang w:val="es-ES"/>
        </w:rPr>
        <w:t xml:space="preserve"> con el tiempo se abordarán nuevos casos de uso gracias a las investigaciones e inversiones que existen a día de hoy sobre los </w:t>
      </w:r>
      <w:r w:rsidR="00E47CAC" w:rsidRPr="00E47CAC">
        <w:rPr>
          <w:i/>
          <w:lang w:val="es-ES"/>
        </w:rPr>
        <w:t>Smart</w:t>
      </w:r>
      <w:r w:rsidR="00E47CAC">
        <w:rPr>
          <w:lang w:val="es-ES"/>
        </w:rPr>
        <w:t xml:space="preserve"> </w:t>
      </w:r>
      <w:r w:rsidR="00E47CAC" w:rsidRPr="00E47CAC">
        <w:rPr>
          <w:i/>
          <w:lang w:val="es-ES"/>
        </w:rPr>
        <w:t>contracts</w:t>
      </w:r>
      <w:r w:rsidR="00E47CAC">
        <w:rPr>
          <w:lang w:val="es-ES"/>
        </w:rPr>
        <w:t>.</w:t>
      </w:r>
    </w:p>
    <w:p w14:paraId="7FCFB95B" w14:textId="77777777" w:rsidR="008E36E4" w:rsidRPr="003E7FE7" w:rsidRDefault="008E36E4" w:rsidP="008E36E4">
      <w:pPr>
        <w:pStyle w:val="Textoindependiente"/>
        <w:rPr>
          <w:lang w:val="es-ES"/>
        </w:rPr>
      </w:pPr>
    </w:p>
    <w:p w14:paraId="385EAA3D" w14:textId="77777777" w:rsidR="007022E1" w:rsidRPr="00D61690" w:rsidRDefault="007022E1" w:rsidP="003E7FE7">
      <w:pPr>
        <w:pStyle w:val="Textoindependiente"/>
        <w:ind w:firstLine="0"/>
        <w:rPr>
          <w:lang w:val="es-ES"/>
        </w:rPr>
      </w:pPr>
    </w:p>
    <w:p w14:paraId="22B5ABB2" w14:textId="799DBF5E" w:rsidR="008E36E4" w:rsidRPr="0094773E" w:rsidRDefault="00BE63C8" w:rsidP="008E5C64">
      <w:pPr>
        <w:pStyle w:val="Ttulo1"/>
        <w:rPr>
          <w:lang w:val="es-ES_tradnl"/>
        </w:rPr>
      </w:pPr>
      <w:r w:rsidRPr="00D61690">
        <w:rPr>
          <w:lang w:val="es-ES"/>
        </w:rPr>
        <w:br w:type="page"/>
      </w:r>
      <w:bookmarkStart w:id="279" w:name="_Toc9205723"/>
      <w:r w:rsidR="00D766F2">
        <w:rPr>
          <w:lang w:val="es-ES_tradnl"/>
        </w:rPr>
        <w:lastRenderedPageBreak/>
        <w:t>Diseño e implementación</w:t>
      </w:r>
      <w:bookmarkEnd w:id="279"/>
    </w:p>
    <w:p w14:paraId="4814EE51" w14:textId="015BBB08" w:rsidR="00827557" w:rsidRDefault="008E36E4">
      <w:pPr>
        <w:rPr>
          <w:lang w:val="es-ES_tradnl"/>
        </w:rPr>
      </w:pPr>
      <w:r w:rsidRPr="003E7FE7">
        <w:rPr>
          <w:lang w:val="es-ES_tradnl"/>
        </w:rPr>
        <w:t xml:space="preserve"> </w:t>
      </w:r>
      <w:ins w:id="280" w:author="Pablo Blanco Peris" w:date="2019-05-14T01:04:00Z">
        <w:r w:rsidR="00827557" w:rsidRPr="003E7FE7">
          <w:rPr>
            <w:lang w:val="es-ES_tradnl"/>
          </w:rPr>
          <w:t xml:space="preserve">En esta </w:t>
        </w:r>
        <w:r w:rsidR="00827557">
          <w:rPr>
            <w:lang w:val="es-ES_tradnl"/>
          </w:rPr>
          <w:t>sección se describe técnicamente el diseño completo de la plataforma ofreciendo una visión de la arquitectura del p</w:t>
        </w:r>
      </w:ins>
      <w:ins w:id="281" w:author="Pablo Blanco Peris" w:date="2019-05-14T01:05:00Z">
        <w:r w:rsidR="00827557">
          <w:rPr>
            <w:lang w:val="es-ES_tradnl"/>
          </w:rPr>
          <w:t>royecto al completo y las tecnologías que han sido utilizadas para su implementación.</w:t>
        </w:r>
      </w:ins>
      <w:ins w:id="282" w:author="Pablo Blanco Peris" w:date="2019-05-16T01:11:00Z">
        <w:r w:rsidR="00A8650A">
          <w:rPr>
            <w:lang w:val="es-ES_tradnl"/>
          </w:rPr>
          <w:t xml:space="preserve"> </w:t>
        </w:r>
      </w:ins>
      <w:ins w:id="283" w:author="Pablo Blanco Peris" w:date="2019-05-14T01:05:00Z">
        <w:r w:rsidR="00827557">
          <w:rPr>
            <w:lang w:val="es-ES_tradnl"/>
          </w:rPr>
          <w:t>Tal y como se</w:t>
        </w:r>
      </w:ins>
      <w:r w:rsidR="002F7A74">
        <w:rPr>
          <w:lang w:val="es-ES_tradnl"/>
        </w:rPr>
        <w:t xml:space="preserve"> ha</w:t>
      </w:r>
      <w:r w:rsidR="00827557">
        <w:rPr>
          <w:lang w:val="es-ES_tradnl"/>
        </w:rPr>
        <w:t xml:space="preserve"> menciona</w:t>
      </w:r>
      <w:r w:rsidR="002F7A74">
        <w:rPr>
          <w:lang w:val="es-ES_tradnl"/>
        </w:rPr>
        <w:t>do</w:t>
      </w:r>
      <w:r w:rsidR="00827557">
        <w:rPr>
          <w:lang w:val="es-ES_tradnl"/>
        </w:rPr>
        <w:t xml:space="preserve"> anteriormente</w:t>
      </w:r>
      <w:r w:rsidR="002F7A74">
        <w:rPr>
          <w:lang w:val="es-ES_tradnl"/>
        </w:rPr>
        <w:t>,</w:t>
      </w:r>
      <w:r w:rsidR="00827557">
        <w:rPr>
          <w:lang w:val="es-ES_tradnl"/>
        </w:rPr>
        <w:t xml:space="preserve"> se han desarrollado dos secciones bien diferenciadas,</w:t>
      </w:r>
      <w:r w:rsidR="005E7B69">
        <w:rPr>
          <w:lang w:val="es-ES_tradnl"/>
        </w:rPr>
        <w:t xml:space="preserve"> que podrían dividirse en dos subproyectos:</w:t>
      </w:r>
      <w:r w:rsidR="00827557">
        <w:rPr>
          <w:lang w:val="es-ES_tradnl"/>
        </w:rPr>
        <w:t xml:space="preserve"> por una parte el </w:t>
      </w:r>
      <w:r w:rsidR="00827557" w:rsidRPr="003E7FE7">
        <w:rPr>
          <w:i/>
          <w:lang w:val="es-ES_tradnl"/>
        </w:rPr>
        <w:t>front-end</w:t>
      </w:r>
      <w:r w:rsidR="00827557">
        <w:rPr>
          <w:lang w:val="es-ES_tradnl"/>
        </w:rPr>
        <w:t xml:space="preserve"> y por otra parte el </w:t>
      </w:r>
      <w:r w:rsidR="00827557" w:rsidRPr="003E7FE7">
        <w:rPr>
          <w:i/>
          <w:lang w:val="es-ES_tradnl"/>
        </w:rPr>
        <w:t>back-end</w:t>
      </w:r>
      <w:r w:rsidR="00827557">
        <w:rPr>
          <w:lang w:val="es-ES_tradnl"/>
        </w:rPr>
        <w:t>.</w:t>
      </w:r>
    </w:p>
    <w:p w14:paraId="6EC0555E" w14:textId="77777777" w:rsidR="00B2359D" w:rsidRDefault="00B2359D" w:rsidP="003E7FE7">
      <w:pPr>
        <w:rPr>
          <w:lang w:val="es-ES_tradnl"/>
        </w:rPr>
      </w:pPr>
    </w:p>
    <w:p w14:paraId="5AE0333C" w14:textId="1E5AE6F4" w:rsidR="00827557" w:rsidRDefault="00827557" w:rsidP="003E7FE7">
      <w:pPr>
        <w:rPr>
          <w:lang w:val="es-ES_tradnl"/>
        </w:rPr>
      </w:pPr>
      <w:r>
        <w:rPr>
          <w:lang w:val="es-ES_tradnl"/>
        </w:rPr>
        <w:t xml:space="preserve">El </w:t>
      </w:r>
      <w:r w:rsidRPr="003E7FE7">
        <w:rPr>
          <w:i/>
          <w:lang w:val="es-ES_tradnl"/>
        </w:rPr>
        <w:t>front-end</w:t>
      </w:r>
      <w:r>
        <w:rPr>
          <w:lang w:val="es-ES_tradnl"/>
        </w:rPr>
        <w:t xml:space="preserve"> de</w:t>
      </w:r>
      <w:r w:rsidR="00D31E7B">
        <w:rPr>
          <w:lang w:val="es-ES_tradnl"/>
        </w:rPr>
        <w:t xml:space="preserve">l proyecto </w:t>
      </w:r>
      <w:r>
        <w:rPr>
          <w:lang w:val="es-ES_tradnl"/>
        </w:rPr>
        <w:t xml:space="preserve">consiste en la parte visual del proyecto, en este caso la aplicación </w:t>
      </w:r>
      <w:r w:rsidR="00D31E7B">
        <w:rPr>
          <w:lang w:val="es-ES_tradnl"/>
        </w:rPr>
        <w:t xml:space="preserve">móvil </w:t>
      </w:r>
      <w:r>
        <w:rPr>
          <w:lang w:val="es-ES_tradnl"/>
        </w:rPr>
        <w:t>para dispositivos iOS.</w:t>
      </w:r>
      <w:r w:rsidR="005E7B69">
        <w:rPr>
          <w:lang w:val="es-ES_tradnl"/>
        </w:rPr>
        <w:t xml:space="preserve"> La totalidad del proyecto ha sido implementado </w:t>
      </w:r>
      <w:r w:rsidR="00F54DA6">
        <w:rPr>
          <w:lang w:val="es-ES_tradnl"/>
        </w:rPr>
        <w:t>con el</w:t>
      </w:r>
      <w:r w:rsidR="005E7B69">
        <w:rPr>
          <w:lang w:val="es-ES_tradnl"/>
        </w:rPr>
        <w:t xml:space="preserve"> lenguaje Swift en el entorno de desarrollo </w:t>
      </w:r>
      <w:r w:rsidR="005E7B69" w:rsidRPr="00722814">
        <w:rPr>
          <w:lang w:val="es-ES_tradnl"/>
        </w:rPr>
        <w:t>Xcode</w:t>
      </w:r>
      <w:r w:rsidR="005E7B69">
        <w:rPr>
          <w:lang w:val="es-ES_tradnl"/>
        </w:rPr>
        <w:t>.</w:t>
      </w:r>
    </w:p>
    <w:p w14:paraId="067F692A" w14:textId="4B409E45" w:rsidR="005D57D0" w:rsidRDefault="00D94B2F" w:rsidP="003E7FE7">
      <w:pPr>
        <w:rPr>
          <w:lang w:val="es-ES_tradnl"/>
        </w:rPr>
      </w:pPr>
      <w:r>
        <w:rPr>
          <w:lang w:val="es-ES_tradnl"/>
        </w:rPr>
        <w:t>Swift</w:t>
      </w:r>
      <w:r w:rsidR="00BD0E4C">
        <w:rPr>
          <w:lang w:val="es-ES_tradnl"/>
        </w:rPr>
        <w:t xml:space="preserve">, creado por Apple y presentado en 2014, </w:t>
      </w:r>
      <w:r>
        <w:rPr>
          <w:lang w:val="es-ES_tradnl"/>
        </w:rPr>
        <w:t xml:space="preserve"> </w:t>
      </w:r>
      <w:r w:rsidR="009721A8">
        <w:rPr>
          <w:lang w:val="es-ES_tradnl"/>
        </w:rPr>
        <w:t>es un lenguaje</w:t>
      </w:r>
      <w:r w:rsidR="00BD0E4C">
        <w:rPr>
          <w:lang w:val="es-ES_tradnl"/>
        </w:rPr>
        <w:t xml:space="preserve"> de</w:t>
      </w:r>
      <w:r w:rsidR="004172F8">
        <w:rPr>
          <w:lang w:val="es-ES_tradnl"/>
        </w:rPr>
        <w:t xml:space="preserve"> programación</w:t>
      </w:r>
      <w:r w:rsidR="009721A8">
        <w:rPr>
          <w:lang w:val="es-ES_tradnl"/>
        </w:rPr>
        <w:t xml:space="preserve"> orientado a objetos</w:t>
      </w:r>
      <w:r w:rsidR="001A3506">
        <w:rPr>
          <w:lang w:val="es-ES_tradnl"/>
        </w:rPr>
        <w:t xml:space="preserve"> </w:t>
      </w:r>
      <w:r w:rsidR="009721A8">
        <w:rPr>
          <w:lang w:val="es-ES_tradnl"/>
        </w:rPr>
        <w:t xml:space="preserve">que </w:t>
      </w:r>
      <w:r>
        <w:rPr>
          <w:lang w:val="es-ES_tradnl"/>
        </w:rPr>
        <w:t xml:space="preserve">cuenta con ciertas características que le hacen ser un lenguaje </w:t>
      </w:r>
      <w:r w:rsidR="001A3506">
        <w:rPr>
          <w:lang w:val="es-ES_tradnl"/>
        </w:rPr>
        <w:t xml:space="preserve">muy potente </w:t>
      </w:r>
      <w:r w:rsidR="00397CC2">
        <w:rPr>
          <w:lang w:val="es-ES_tradnl"/>
        </w:rPr>
        <w:t>aunque</w:t>
      </w:r>
      <w:r w:rsidR="001A3506">
        <w:rPr>
          <w:lang w:val="es-ES_tradnl"/>
        </w:rPr>
        <w:t xml:space="preserve"> </w:t>
      </w:r>
      <w:r>
        <w:rPr>
          <w:lang w:val="es-ES_tradnl"/>
        </w:rPr>
        <w:t xml:space="preserve">restrictivo </w:t>
      </w:r>
      <w:ins w:id="284" w:author="Pablo Blanco Peris" w:date="2019-05-14T01:20:00Z">
        <w:r>
          <w:rPr>
            <w:lang w:val="es-ES_tradnl"/>
          </w:rPr>
          <w:t xml:space="preserve">a la hora de programar </w:t>
        </w:r>
      </w:ins>
      <w:ins w:id="285" w:author="Pablo Blanco Peris" w:date="2019-05-14T01:21:00Z">
        <w:r>
          <w:rPr>
            <w:lang w:val="es-ES_tradnl"/>
          </w:rPr>
          <w:t>con el fin de</w:t>
        </w:r>
      </w:ins>
      <w:ins w:id="286" w:author="Pablo Blanco Peris" w:date="2019-05-14T01:20:00Z">
        <w:r>
          <w:rPr>
            <w:lang w:val="es-ES_tradnl"/>
          </w:rPr>
          <w:t xml:space="preserve"> evitar código inseguro</w:t>
        </w:r>
      </w:ins>
      <w:ins w:id="287" w:author="Pablo Blanco Peris" w:date="2019-05-14T01:21:00Z">
        <w:r>
          <w:rPr>
            <w:lang w:val="es-ES_tradnl"/>
          </w:rPr>
          <w:t xml:space="preserve">. </w:t>
        </w:r>
      </w:ins>
      <w:ins w:id="288" w:author="Pablo Blanco Peris" w:date="2019-05-14T01:22:00Z">
        <w:r>
          <w:rPr>
            <w:lang w:val="es-ES_tradnl"/>
          </w:rPr>
          <w:t>Comprueba automáticamente desbordamiento de enteros</w:t>
        </w:r>
        <w:r w:rsidR="005D57D0">
          <w:rPr>
            <w:lang w:val="es-ES_tradnl"/>
          </w:rPr>
          <w:t xml:space="preserve"> y administra automáticamente la memoria a tr</w:t>
        </w:r>
      </w:ins>
      <w:ins w:id="289" w:author="Pablo Blanco Peris" w:date="2019-05-14T01:23:00Z">
        <w:r w:rsidR="005D57D0">
          <w:rPr>
            <w:lang w:val="es-ES_tradnl"/>
          </w:rPr>
          <w:t>avés de ARC (</w:t>
        </w:r>
        <w:r w:rsidR="005D57D0" w:rsidRPr="003E7FE7">
          <w:rPr>
            <w:i/>
            <w:lang w:val="es-ES_tradnl"/>
          </w:rPr>
          <w:t>Automatic Reference Counting</w:t>
        </w:r>
        <w:r w:rsidR="005D57D0">
          <w:rPr>
            <w:lang w:val="es-ES_tradnl"/>
          </w:rPr>
          <w:t>)</w:t>
        </w:r>
      </w:ins>
      <w:ins w:id="290" w:author="Pablo Blanco Peris" w:date="2019-05-14T01:36:00Z">
        <w:r w:rsidR="00D61CB5">
          <w:rPr>
            <w:lang w:val="es-ES_tradnl"/>
          </w:rPr>
          <w:t xml:space="preserve"> eliminando la necesidad de utilizar punteros</w:t>
        </w:r>
      </w:ins>
      <w:ins w:id="291" w:author="Pablo Blanco Peris" w:date="2019-05-14T01:23:00Z">
        <w:r w:rsidR="005D57D0">
          <w:rPr>
            <w:lang w:val="es-ES_tradnl"/>
          </w:rPr>
          <w:t>.</w:t>
        </w:r>
      </w:ins>
      <w:ins w:id="292" w:author="Pablo Blanco Peris" w:date="2019-05-16T01:11:00Z">
        <w:r w:rsidR="003233CF">
          <w:rPr>
            <w:lang w:val="es-ES_tradnl"/>
          </w:rPr>
          <w:t xml:space="preserve"> </w:t>
        </w:r>
      </w:ins>
      <w:ins w:id="293" w:author="Pablo Blanco Peris" w:date="2019-05-14T01:24:00Z">
        <w:r w:rsidR="005D57D0">
          <w:rPr>
            <w:lang w:val="es-ES_tradnl"/>
          </w:rPr>
          <w:t xml:space="preserve">Este lenguaje está fuertemente </w:t>
        </w:r>
      </w:ins>
      <w:ins w:id="294" w:author="Pablo Blanco Peris" w:date="2019-05-14T01:25:00Z">
        <w:r w:rsidR="005D57D0">
          <w:rPr>
            <w:lang w:val="es-ES_tradnl"/>
          </w:rPr>
          <w:t>tipado</w:t>
        </w:r>
      </w:ins>
      <w:ins w:id="295" w:author="Pablo Blanco Peris" w:date="2019-05-14T01:24:00Z">
        <w:r w:rsidR="005D57D0">
          <w:rPr>
            <w:lang w:val="es-ES_tradnl"/>
          </w:rPr>
          <w:t xml:space="preserve"> y es por ello que permite al propio compilador inferir el tipo de variables en tiempo de compilación sin asignarle un tipo por defecto.</w:t>
        </w:r>
      </w:ins>
      <w:ins w:id="296" w:author="Pablo Blanco Peris" w:date="2019-05-14T01:32:00Z">
        <w:r w:rsidR="009721A8">
          <w:rPr>
            <w:lang w:val="es-ES_tradnl"/>
          </w:rPr>
          <w:t xml:space="preserve"> </w:t>
        </w:r>
      </w:ins>
      <w:ins w:id="297" w:author="Pablo Blanco Peris" w:date="2019-05-14T01:33:00Z">
        <w:r w:rsidR="003746C1">
          <w:rPr>
            <w:lang w:val="es-ES_tradnl"/>
          </w:rPr>
          <w:t>Permite</w:t>
        </w:r>
      </w:ins>
      <w:ins w:id="298" w:author="Pablo Blanco Peris" w:date="2019-05-14T01:28:00Z">
        <w:r w:rsidR="009721A8">
          <w:rPr>
            <w:lang w:val="es-ES_tradnl"/>
          </w:rPr>
          <w:t xml:space="preserve"> enviar funciones o bloques de código como parámetros de otras funciones</w:t>
        </w:r>
      </w:ins>
      <w:ins w:id="299" w:author="Pablo Blanco Peris" w:date="2019-05-14T01:32:00Z">
        <w:r w:rsidR="009721A8">
          <w:rPr>
            <w:lang w:val="es-ES_tradnl"/>
          </w:rPr>
          <w:t>.</w:t>
        </w:r>
      </w:ins>
      <w:ins w:id="300" w:author="Pablo Blanco Peris" w:date="2019-05-14T01:33:00Z">
        <w:r w:rsidR="003746C1">
          <w:rPr>
            <w:lang w:val="es-ES_tradnl"/>
          </w:rPr>
          <w:t xml:space="preserve"> Cuenta con un tipo de variable llamado </w:t>
        </w:r>
        <w:r w:rsidR="003746C1" w:rsidRPr="00397CC2">
          <w:rPr>
            <w:rFonts w:ascii="MS Mincho" w:eastAsia="MS Mincho" w:hAnsi="MS Mincho"/>
            <w:lang w:val="es-ES_tradnl"/>
          </w:rPr>
          <w:t>Opcional</w:t>
        </w:r>
        <w:r w:rsidR="003746C1">
          <w:rPr>
            <w:lang w:val="es-ES_tradnl"/>
          </w:rPr>
          <w:t xml:space="preserve"> </w:t>
        </w:r>
      </w:ins>
      <w:r w:rsidR="003746C1">
        <w:rPr>
          <w:lang w:val="es-ES_tradnl"/>
        </w:rPr>
        <w:t>que obliga al desarrollador a implementar un código seguro a partir de valores por defecto para poder compilar el código</w:t>
      </w:r>
      <w:r w:rsidR="009721A8">
        <w:rPr>
          <w:lang w:val="es-ES_tradnl"/>
        </w:rPr>
        <w:t xml:space="preserve"> </w:t>
      </w:r>
      <w:r w:rsidR="00722814">
        <w:rPr>
          <w:lang w:val="es-ES_tradnl"/>
        </w:rPr>
        <w:fldChar w:fldCharType="begin"/>
      </w:r>
      <w:r w:rsidR="00881260">
        <w:rPr>
          <w:lang w:val="es-ES_tradnl"/>
        </w:rPr>
        <w:instrText xml:space="preserve"> ADDIN ZOTERO_ITEM CSL_CITATION {"citationID":"6OYNdDKW","properties":{"formattedCitation":"[29]","plainCitation":"[29]","noteIndex":0},"citationItems":[{"id":7,"uris":["http://zotero.org/users/local/uCH1cRjK/items/4LKMTDUM"],"uri":["http://zotero.org/users/local/uCH1cRjK/items/4LKMTDUM"],"itemData":{"id":7,"type":"article-journal","title":"Swift vs. Objective-C: A New Programming Language","container-title":"IJIMAI","page":"74-81","volume":"3","issue":"3","source":"dialnet.unirioja.es","abstract":"Autorías: Cristian González García, Jordán Pascual Espada, Begoña Cristina Pelayo García Bustelo, Juan Manuel Cueva Lovelle.\nLocalización: IJIMAI. Nº. 3, 2015.\nArtículo de Revista en Dialnet.","ISSN":"1989-1660","title-short":"Swift vs. Objective-C","language":"eng","author":[{"family":"García","given":"Cristian González"},{"family":"Espada","given":"Jordán Pascual"},{"family":"Bustelo","given":"Begoña Cristina Pelayo García"},{"family":"Lovelle","given":"Juan Manuel Cueva"}],"issued":{"date-parts":[["2015"]]}}}],"schema":"https://github.com/citation-style-language/schema/raw/master/csl-citation.json"} </w:instrText>
      </w:r>
      <w:r w:rsidR="00722814">
        <w:rPr>
          <w:lang w:val="es-ES_tradnl"/>
        </w:rPr>
        <w:fldChar w:fldCharType="separate"/>
      </w:r>
      <w:r w:rsidR="00881260">
        <w:rPr>
          <w:noProof/>
          <w:lang w:val="es-ES_tradnl"/>
        </w:rPr>
        <w:t>[29]</w:t>
      </w:r>
      <w:r w:rsidR="00722814">
        <w:rPr>
          <w:lang w:val="es-ES_tradnl"/>
        </w:rPr>
        <w:fldChar w:fldCharType="end"/>
      </w:r>
      <w:r w:rsidR="002F7A74">
        <w:rPr>
          <w:lang w:val="es-ES_tradnl"/>
        </w:rPr>
        <w:t>.</w:t>
      </w:r>
    </w:p>
    <w:p w14:paraId="46FA38B5" w14:textId="77777777" w:rsidR="005D57D0" w:rsidRDefault="005D57D0" w:rsidP="003E7FE7">
      <w:pPr>
        <w:rPr>
          <w:lang w:val="es-ES_tradnl"/>
        </w:rPr>
      </w:pPr>
    </w:p>
    <w:p w14:paraId="30CED036" w14:textId="37C8ED38" w:rsidR="00876017" w:rsidRPr="003E7FE7" w:rsidRDefault="00D94B2F" w:rsidP="002F7A74">
      <w:pPr>
        <w:rPr>
          <w:ins w:id="301" w:author="Pablo Blanco Peris" w:date="2019-05-14T21:11:00Z"/>
          <w:lang w:val="es-ES"/>
        </w:rPr>
      </w:pPr>
      <w:r>
        <w:rPr>
          <w:lang w:val="es-ES_tradnl"/>
        </w:rPr>
        <w:t xml:space="preserve">La parte de </w:t>
      </w:r>
      <w:r w:rsidRPr="003E7FE7">
        <w:rPr>
          <w:i/>
          <w:lang w:val="es-ES_tradnl"/>
        </w:rPr>
        <w:t>back-end</w:t>
      </w:r>
      <w:r>
        <w:rPr>
          <w:lang w:val="es-ES_tradnl"/>
        </w:rPr>
        <w:t xml:space="preserve"> está desarrollada a través de un </w:t>
      </w:r>
      <w:r w:rsidRPr="003E7FE7">
        <w:rPr>
          <w:i/>
          <w:lang w:val="es-ES_tradnl"/>
        </w:rPr>
        <w:t>Smart contract</w:t>
      </w:r>
      <w:r>
        <w:rPr>
          <w:lang w:val="es-ES_tradnl"/>
        </w:rPr>
        <w:t xml:space="preserve"> en la red </w:t>
      </w:r>
      <w:r w:rsidRPr="003E7FE7">
        <w:rPr>
          <w:i/>
          <w:lang w:val="es-ES_tradnl"/>
        </w:rPr>
        <w:t>blockchain</w:t>
      </w:r>
      <w:r>
        <w:rPr>
          <w:lang w:val="es-ES_tradnl"/>
        </w:rPr>
        <w:t xml:space="preserve"> de pruebas de Ethereum llamada Rinkeby. El contrato inteligente con el que se realiza toda la gestión de alquiler de coches está desarrollado en</w:t>
      </w:r>
      <w:r w:rsidR="0034721D">
        <w:rPr>
          <w:lang w:val="es-ES_tradnl"/>
        </w:rPr>
        <w:t xml:space="preserve"> el lenguaje de programación</w:t>
      </w:r>
      <w:r>
        <w:rPr>
          <w:lang w:val="es-ES_tradnl"/>
        </w:rPr>
        <w:t xml:space="preserve"> Solidity.</w:t>
      </w:r>
      <w:r w:rsidR="002F7A74">
        <w:rPr>
          <w:lang w:val="es-ES_tradnl"/>
        </w:rPr>
        <w:t xml:space="preserve"> </w:t>
      </w:r>
      <w:ins w:id="302" w:author="Pablo Blanco Peris" w:date="2019-05-14T21:05:00Z">
        <w:r w:rsidR="0034721D">
          <w:rPr>
            <w:lang w:val="es-ES_tradnl"/>
          </w:rPr>
          <w:t>Solidity</w:t>
        </w:r>
      </w:ins>
      <w:ins w:id="303" w:author="Pablo Blanco Peris" w:date="2019-05-14T21:06:00Z">
        <w:r w:rsidR="0034721D">
          <w:rPr>
            <w:lang w:val="es-ES_tradnl"/>
          </w:rPr>
          <w:t xml:space="preserve"> es un lenguaje de programación de alto nivel</w:t>
        </w:r>
      </w:ins>
      <w:ins w:id="304" w:author="Pablo Blanco Peris" w:date="2019-05-14T21:09:00Z">
        <w:r w:rsidR="00876017">
          <w:rPr>
            <w:lang w:val="es-ES_tradnl"/>
          </w:rPr>
          <w:t xml:space="preserve"> </w:t>
        </w:r>
      </w:ins>
      <w:ins w:id="305" w:author="ADRIAN RIESCO RODRIGUEZ" w:date="2019-05-16T15:11:00Z">
        <w:r w:rsidR="002F7A74" w:rsidRPr="003E7FE7">
          <w:rPr>
            <w:iCs/>
            <w:lang w:val="es-ES_tradnl"/>
          </w:rPr>
          <w:t>Turing</w:t>
        </w:r>
      </w:ins>
      <w:ins w:id="306" w:author="ADRIAN RIESCO RODRIGUEZ" w:date="2019-05-16T15:12:00Z">
        <w:r w:rsidR="002F7A74" w:rsidRPr="003E7FE7">
          <w:rPr>
            <w:iCs/>
            <w:lang w:val="es-ES_tradnl"/>
          </w:rPr>
          <w:t xml:space="preserve"> </w:t>
        </w:r>
      </w:ins>
      <w:ins w:id="307" w:author="ADRIAN RIESCO RODRIGUEZ" w:date="2019-05-16T15:11:00Z">
        <w:r w:rsidR="002F7A74" w:rsidRPr="003E7FE7">
          <w:rPr>
            <w:iCs/>
            <w:lang w:val="es-ES_tradnl"/>
          </w:rPr>
          <w:t>co</w:t>
        </w:r>
      </w:ins>
      <w:ins w:id="308" w:author="ADRIAN RIESCO RODRIGUEZ" w:date="2019-05-16T15:12:00Z">
        <w:r w:rsidR="002F7A74" w:rsidRPr="003E7FE7">
          <w:rPr>
            <w:iCs/>
            <w:lang w:val="es-ES_tradnl"/>
          </w:rPr>
          <w:t>mpleto</w:t>
        </w:r>
      </w:ins>
      <w:r w:rsidR="00F5400F">
        <w:rPr>
          <w:iCs/>
          <w:lang w:val="es-ES_tradnl"/>
        </w:rPr>
        <w:t>.</w:t>
      </w:r>
      <w:r w:rsidR="00F5400F" w:rsidRPr="003E7FE7">
        <w:rPr>
          <w:lang w:val="es-ES"/>
        </w:rPr>
        <w:t xml:space="preserve"> </w:t>
      </w:r>
    </w:p>
    <w:p w14:paraId="6E24A1F7" w14:textId="70BA5E56" w:rsidR="0034721D" w:rsidRDefault="00876017" w:rsidP="00F5400F">
      <w:pPr>
        <w:ind w:firstLine="0"/>
        <w:rPr>
          <w:lang w:val="es-ES_tradnl"/>
        </w:rPr>
      </w:pPr>
      <w:ins w:id="309" w:author="Pablo Blanco Peris" w:date="2019-05-14T21:17:00Z">
        <w:r>
          <w:rPr>
            <w:lang w:val="es-ES_tradnl"/>
          </w:rPr>
          <w:t xml:space="preserve">Cuenta </w:t>
        </w:r>
      </w:ins>
      <w:ins w:id="310" w:author="Pablo Blanco Peris" w:date="2019-05-14T21:06:00Z">
        <w:r>
          <w:rPr>
            <w:lang w:val="es-ES_tradnl"/>
          </w:rPr>
          <w:t xml:space="preserve">con </w:t>
        </w:r>
      </w:ins>
      <w:ins w:id="311" w:author="Pablo Blanco Peris" w:date="2019-05-14T21:17:00Z">
        <w:r>
          <w:rPr>
            <w:lang w:val="es-ES_tradnl"/>
          </w:rPr>
          <w:t xml:space="preserve">una </w:t>
        </w:r>
      </w:ins>
      <w:ins w:id="312" w:author="Pablo Blanco Peris" w:date="2019-05-14T21:06:00Z">
        <w:r>
          <w:rPr>
            <w:lang w:val="es-ES_tradnl"/>
          </w:rPr>
          <w:t xml:space="preserve">sintaxis similar a </w:t>
        </w:r>
        <w:r w:rsidRPr="003E7FE7">
          <w:rPr>
            <w:i/>
            <w:lang w:val="es-ES_tradnl"/>
          </w:rPr>
          <w:t>Javascript</w:t>
        </w:r>
      </w:ins>
      <w:ins w:id="313" w:author="Pablo Blanco Peris" w:date="2019-05-14T21:18:00Z">
        <w:r w:rsidR="000A3D5A">
          <w:rPr>
            <w:lang w:val="es-ES_tradnl"/>
          </w:rPr>
          <w:t xml:space="preserve"> y con un tipado estático, que admite herencia y polimorfismo</w:t>
        </w:r>
      </w:ins>
      <w:ins w:id="314" w:author="Pablo Blanco Peris" w:date="2019-05-14T21:19:00Z">
        <w:r w:rsidR="000A3D5A">
          <w:rPr>
            <w:lang w:val="es-ES_tradnl"/>
          </w:rPr>
          <w:t xml:space="preserve">. Los </w:t>
        </w:r>
        <w:r w:rsidR="000A3D5A" w:rsidRPr="003E7FE7">
          <w:rPr>
            <w:i/>
            <w:lang w:val="es-ES_tradnl"/>
          </w:rPr>
          <w:t>Smart contracts</w:t>
        </w:r>
        <w:r w:rsidR="000A3D5A">
          <w:rPr>
            <w:lang w:val="es-ES_tradnl"/>
          </w:rPr>
          <w:t xml:space="preserve"> se estructuran dentro de este lenguaje de manera similar a la programación orientada a objetos</w:t>
        </w:r>
      </w:ins>
      <w:ins w:id="315" w:author="Pablo Blanco Peris" w:date="2019-05-14T21:20:00Z">
        <w:r w:rsidR="000A3D5A">
          <w:rPr>
            <w:lang w:val="es-ES_tradnl"/>
          </w:rPr>
          <w:t xml:space="preserve">. </w:t>
        </w:r>
      </w:ins>
      <w:ins w:id="316" w:author="Pablo Blanco Peris" w:date="2019-05-14T21:21:00Z">
        <w:r w:rsidR="000A3D5A">
          <w:rPr>
            <w:lang w:val="es-ES_tradnl"/>
          </w:rPr>
          <w:t xml:space="preserve">Dentro de </w:t>
        </w:r>
      </w:ins>
      <w:ins w:id="317" w:author="Pablo Blanco Peris" w:date="2019-05-15T09:55:00Z">
        <w:r w:rsidR="00315799" w:rsidRPr="00A04387">
          <w:rPr>
            <w:lang w:val="es-ES_tradnl"/>
          </w:rPr>
          <w:t>Solid</w:t>
        </w:r>
        <w:r w:rsidR="00315799" w:rsidRPr="003E7FE7">
          <w:rPr>
            <w:lang w:val="es-ES_tradnl"/>
          </w:rPr>
          <w:t>i</w:t>
        </w:r>
        <w:r w:rsidR="00315799" w:rsidRPr="00A04387">
          <w:rPr>
            <w:lang w:val="es-ES_tradnl"/>
          </w:rPr>
          <w:t>ty</w:t>
        </w:r>
        <w:r w:rsidR="00315799">
          <w:rPr>
            <w:lang w:val="es-ES_tradnl"/>
          </w:rPr>
          <w:t xml:space="preserve"> </w:t>
        </w:r>
      </w:ins>
      <w:ins w:id="318" w:author="Pablo Blanco Peris" w:date="2019-05-14T21:21:00Z">
        <w:r w:rsidR="000A3D5A">
          <w:rPr>
            <w:lang w:val="es-ES_tradnl"/>
          </w:rPr>
          <w:t>s</w:t>
        </w:r>
      </w:ins>
      <w:ins w:id="319" w:author="Pablo Blanco Peris" w:date="2019-05-14T21:20:00Z">
        <w:r w:rsidR="000A3D5A">
          <w:rPr>
            <w:lang w:val="es-ES_tradnl"/>
          </w:rPr>
          <w:t>e utilizan variables y funciones</w:t>
        </w:r>
      </w:ins>
      <w:ins w:id="320" w:author="Pablo Blanco Peris" w:date="2019-05-14T21:21:00Z">
        <w:r w:rsidR="000A3D5A">
          <w:rPr>
            <w:lang w:val="es-ES_tradnl"/>
          </w:rPr>
          <w:t xml:space="preserve"> como en la programación imperativa tradicional </w:t>
        </w:r>
      </w:ins>
      <w:ins w:id="321" w:author="Pablo Blanco Peris" w:date="2019-05-14T21:22:00Z">
        <w:r w:rsidR="000A3D5A">
          <w:rPr>
            <w:lang w:val="es-ES_tradnl"/>
          </w:rPr>
          <w:fldChar w:fldCharType="begin"/>
        </w:r>
      </w:ins>
      <w:r w:rsidR="00881260">
        <w:rPr>
          <w:lang w:val="es-ES_tradnl"/>
        </w:rPr>
        <w:instrText xml:space="preserve"> ADDIN ZOTERO_ITEM CSL_CITATION {"citationID":"Tjy0b2Uj","properties":{"formattedCitation":"[31]","plainCitation":"[31]","noteIndex":0},"citationItems":[{"id":11,"uris":["http://zotero.org/users/local/uCH1cRjK/items/UBRRDQPK"],"uri":["http://zotero.org/users/local/uCH1cRjK/items/UBRRDQPK"],"itemData":{"id":11,"type":"paper-conference","title":"Smart contracts: security patterns in the ethereum ecosystem and solidity","container-title":"2018 International Workshop on Blockchain Oriented Software Engineering (IWBOSE)","publisher":"IEEE","publisher-place":"Campobasso","page":"2-8","source":"DOI.org (Crossref)","event":"2018 International Workshop on Blockchain Oriented Software Engineering (IWBOSE)","event-place":"Campobasso","URL":"http://ieeexplore.ieee.org/document/8327565/","DOI":"10.1109/IWBOSE.2018.8327565","ISBN":"978-1-5386-5986-1","title-short":"Smart contracts","author":[{"family":"Wohrer","given":"Maximilian"},{"family":"Zdun","given":"Uwe"}],"issued":{"date-parts":[["2018",3,20]]},"accessed":{"date-parts":[["2019",5,14]]}}}],"schema":"https://github.com/citation-style-language/schema/raw/master/csl-citation.json"} </w:instrText>
      </w:r>
      <w:r w:rsidR="000A3D5A">
        <w:rPr>
          <w:lang w:val="es-ES_tradnl"/>
        </w:rPr>
        <w:fldChar w:fldCharType="separate"/>
      </w:r>
      <w:r w:rsidR="00881260">
        <w:rPr>
          <w:noProof/>
          <w:lang w:val="es-ES_tradnl"/>
        </w:rPr>
        <w:t>[31]</w:t>
      </w:r>
      <w:ins w:id="322" w:author="Pablo Blanco Peris" w:date="2019-05-14T21:22:00Z">
        <w:r w:rsidR="000A3D5A">
          <w:rPr>
            <w:lang w:val="es-ES_tradnl"/>
          </w:rPr>
          <w:fldChar w:fldCharType="end"/>
        </w:r>
      </w:ins>
      <w:r w:rsidR="002F7A74">
        <w:rPr>
          <w:lang w:val="es-ES_tradnl"/>
        </w:rPr>
        <w:t>.</w:t>
      </w:r>
    </w:p>
    <w:p w14:paraId="476A73F0" w14:textId="59EE9062" w:rsidR="00D25518" w:rsidRDefault="00D25518">
      <w:pPr>
        <w:rPr>
          <w:lang w:val="es-ES_tradnl"/>
        </w:rPr>
      </w:pPr>
    </w:p>
    <w:p w14:paraId="3025E368" w14:textId="2B390623" w:rsidR="00D25518" w:rsidRDefault="00D25518">
      <w:pPr>
        <w:rPr>
          <w:lang w:val="es-ES_tradnl"/>
        </w:rPr>
      </w:pPr>
      <w:r>
        <w:rPr>
          <w:lang w:val="es-ES_tradnl"/>
        </w:rPr>
        <w:t>La arquitectura global de este proyecto se puede ver representada detalladamente en la siguiente imagen:</w:t>
      </w:r>
    </w:p>
    <w:p w14:paraId="45AD32D9" w14:textId="77777777" w:rsidR="008860B3" w:rsidRDefault="008860B3">
      <w:pPr>
        <w:rPr>
          <w:lang w:val="es-ES_tradnl"/>
        </w:rPr>
      </w:pPr>
    </w:p>
    <w:p w14:paraId="58EE056D" w14:textId="7E9D098A" w:rsidR="004E7573" w:rsidRPr="003E7FE7" w:rsidRDefault="008860B3" w:rsidP="003E7FE7">
      <w:pPr>
        <w:pStyle w:val="Epgrafe"/>
        <w:rPr>
          <w:lang w:val="es-ES"/>
        </w:rPr>
      </w:pPr>
      <w:r w:rsidRPr="00970324">
        <w:rPr>
          <w:lang w:val="es-ES"/>
        </w:rPr>
        <w:t xml:space="preserve">Figure </w:t>
      </w:r>
      <w:r w:rsidRPr="0094773E">
        <w:rPr>
          <w:lang w:val="es-ES_tradnl"/>
        </w:rPr>
        <w:fldChar w:fldCharType="begin"/>
      </w:r>
      <w:r w:rsidRPr="003E7FE7">
        <w:rPr>
          <w:lang w:val="es-ES"/>
        </w:rPr>
        <w:instrText xml:space="preserve"> STYLEREF 1 \s </w:instrText>
      </w:r>
      <w:r w:rsidRPr="0094773E">
        <w:rPr>
          <w:lang w:val="es-ES_tradnl"/>
        </w:rPr>
        <w:fldChar w:fldCharType="separate"/>
      </w:r>
      <w:r>
        <w:rPr>
          <w:noProof/>
          <w:lang w:val="es-ES"/>
        </w:rPr>
        <w:t>3</w:t>
      </w:r>
      <w:r w:rsidRPr="0094773E">
        <w:rPr>
          <w:lang w:val="es-ES_tradnl"/>
        </w:rPr>
        <w:fldChar w:fldCharType="end"/>
      </w:r>
      <w:r w:rsidRPr="00970324">
        <w:rPr>
          <w:lang w:val="es-ES"/>
        </w:rPr>
        <w:t>.</w:t>
      </w:r>
      <w:r w:rsidRPr="0094773E">
        <w:rPr>
          <w:lang w:val="es-ES_tradnl"/>
        </w:rPr>
        <w:fldChar w:fldCharType="begin"/>
      </w:r>
      <w:r w:rsidRPr="003E7FE7">
        <w:rPr>
          <w:lang w:val="es-ES"/>
        </w:rPr>
        <w:instrText xml:space="preserve"> SEQ Figure \* ARABIC \s 1 </w:instrText>
      </w:r>
      <w:r w:rsidRPr="0094773E">
        <w:rPr>
          <w:lang w:val="es-ES_tradnl"/>
        </w:rPr>
        <w:fldChar w:fldCharType="separate"/>
      </w:r>
      <w:r>
        <w:rPr>
          <w:noProof/>
          <w:lang w:val="es-ES"/>
        </w:rPr>
        <w:t>1</w:t>
      </w:r>
      <w:r w:rsidRPr="0094773E">
        <w:rPr>
          <w:lang w:val="es-ES_tradnl"/>
        </w:rPr>
        <w:fldChar w:fldCharType="end"/>
      </w:r>
      <w:r w:rsidRPr="00970324">
        <w:rPr>
          <w:lang w:val="es-ES"/>
        </w:rPr>
        <w:t xml:space="preserve"> Arquitectura global del proyec</w:t>
      </w:r>
      <w:r w:rsidRPr="003E7FE7">
        <w:rPr>
          <w:lang w:val="es-ES"/>
        </w:rPr>
        <w:t>to</w:t>
      </w:r>
      <w:r w:rsidR="004E7573">
        <w:rPr>
          <w:noProof/>
          <w:lang w:val="es-ES_tradnl"/>
        </w:rPr>
        <w:drawing>
          <wp:anchor distT="0" distB="0" distL="114300" distR="114300" simplePos="0" relativeHeight="251658240" behindDoc="0" locked="0" layoutInCell="1" allowOverlap="1" wp14:anchorId="2CA37370" wp14:editId="1F80811A">
            <wp:simplePos x="0" y="0"/>
            <wp:positionH relativeFrom="column">
              <wp:posOffset>-263525</wp:posOffset>
            </wp:positionH>
            <wp:positionV relativeFrom="paragraph">
              <wp:posOffset>238760</wp:posOffset>
            </wp:positionV>
            <wp:extent cx="6576060" cy="4231005"/>
            <wp:effectExtent l="0" t="0" r="254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quitectura Carchain.png"/>
                    <pic:cNvPicPr/>
                  </pic:nvPicPr>
                  <pic:blipFill>
                    <a:blip r:embed="rId13">
                      <a:extLst>
                        <a:ext uri="{28A0092B-C50C-407E-A947-70E740481C1C}">
                          <a14:useLocalDpi xmlns:a14="http://schemas.microsoft.com/office/drawing/2010/main" val="0"/>
                        </a:ext>
                      </a:extLst>
                    </a:blip>
                    <a:stretch>
                      <a:fillRect/>
                    </a:stretch>
                  </pic:blipFill>
                  <pic:spPr>
                    <a:xfrm>
                      <a:off x="0" y="0"/>
                      <a:ext cx="6576060" cy="4231005"/>
                    </a:xfrm>
                    <a:prstGeom prst="rect">
                      <a:avLst/>
                    </a:prstGeom>
                  </pic:spPr>
                </pic:pic>
              </a:graphicData>
            </a:graphic>
            <wp14:sizeRelH relativeFrom="page">
              <wp14:pctWidth>0</wp14:pctWidth>
            </wp14:sizeRelH>
            <wp14:sizeRelV relativeFrom="page">
              <wp14:pctHeight>0</wp14:pctHeight>
            </wp14:sizeRelV>
          </wp:anchor>
        </w:drawing>
      </w:r>
    </w:p>
    <w:p w14:paraId="147455C1" w14:textId="77777777" w:rsidR="004E7573" w:rsidRPr="003E7FE7" w:rsidRDefault="004E7573" w:rsidP="004E7573">
      <w:pPr>
        <w:pStyle w:val="Descripcin"/>
        <w:jc w:val="center"/>
        <w:rPr>
          <w:rStyle w:val="nfasis"/>
          <w:lang w:val="es-ES"/>
        </w:rPr>
      </w:pPr>
    </w:p>
    <w:p w14:paraId="0497CB29" w14:textId="4E599233" w:rsidR="004E7573" w:rsidRDefault="004E7573" w:rsidP="004E7573">
      <w:pPr>
        <w:rPr>
          <w:lang w:val="es-ES_tradnl"/>
        </w:rPr>
      </w:pPr>
    </w:p>
    <w:p w14:paraId="5D4A921B" w14:textId="73382DF7" w:rsidR="004E7573" w:rsidRDefault="004E7573" w:rsidP="004E7573">
      <w:pPr>
        <w:rPr>
          <w:lang w:val="es-ES_tradnl"/>
        </w:rPr>
      </w:pPr>
      <w:r>
        <w:rPr>
          <w:lang w:val="es-ES_tradnl"/>
        </w:rPr>
        <w:t xml:space="preserve">En esta imagen </w:t>
      </w:r>
      <w:r w:rsidR="000C3A2B">
        <w:rPr>
          <w:lang w:val="es-ES_tradnl"/>
        </w:rPr>
        <w:t xml:space="preserve">que representa </w:t>
      </w:r>
      <w:r>
        <w:rPr>
          <w:lang w:val="es-ES_tradnl"/>
        </w:rPr>
        <w:t xml:space="preserve">la arquitectura global del proyecto se pueden apreciar las diferentes partes que forman el proyecto al completo. Como se ha introducido anteriormente por una parte está la parte de </w:t>
      </w:r>
      <w:r w:rsidRPr="003E7FE7">
        <w:rPr>
          <w:i/>
          <w:lang w:val="es-ES_tradnl"/>
        </w:rPr>
        <w:t>front-end</w:t>
      </w:r>
      <w:r>
        <w:rPr>
          <w:lang w:val="es-ES_tradnl"/>
        </w:rPr>
        <w:t xml:space="preserve"> y por otro lado está la parte de </w:t>
      </w:r>
      <w:r w:rsidRPr="003E7FE7">
        <w:rPr>
          <w:i/>
          <w:lang w:val="es-ES_tradnl"/>
        </w:rPr>
        <w:t>back-end</w:t>
      </w:r>
      <w:r>
        <w:rPr>
          <w:lang w:val="es-ES_tradnl"/>
        </w:rPr>
        <w:t>.</w:t>
      </w:r>
    </w:p>
    <w:p w14:paraId="4D4858D0" w14:textId="77777777" w:rsidR="00EB57F1" w:rsidRDefault="00EB57F1" w:rsidP="004E7573">
      <w:pPr>
        <w:rPr>
          <w:lang w:val="es-ES_tradnl"/>
        </w:rPr>
      </w:pPr>
    </w:p>
    <w:p w14:paraId="03E78C85" w14:textId="03125E5F" w:rsidR="004E7573" w:rsidRDefault="004E7573" w:rsidP="004E7573">
      <w:pPr>
        <w:rPr>
          <w:lang w:val="es-ES_tradnl"/>
        </w:rPr>
      </w:pPr>
      <w:r>
        <w:rPr>
          <w:lang w:val="es-ES_tradnl"/>
        </w:rPr>
        <w:t>En primer lugar, en la parte izquierda de la figura</w:t>
      </w:r>
      <w:r w:rsidR="000C3A2B">
        <w:rPr>
          <w:lang w:val="es-ES_tradnl"/>
        </w:rPr>
        <w:t xml:space="preserve"> está representada la parte de </w:t>
      </w:r>
      <w:r w:rsidR="000C3A2B" w:rsidRPr="003E7FE7">
        <w:rPr>
          <w:i/>
          <w:lang w:val="es-ES_tradnl"/>
        </w:rPr>
        <w:t>front-end</w:t>
      </w:r>
      <w:r w:rsidR="000C3A2B">
        <w:rPr>
          <w:lang w:val="es-ES_tradnl"/>
        </w:rPr>
        <w:t>, en este caso la app móvil para dispositivos con sistema operativo iOS</w:t>
      </w:r>
      <w:r w:rsidR="003271E5">
        <w:rPr>
          <w:lang w:val="es-ES_tradnl"/>
        </w:rPr>
        <w:t>, donde se encuentra la interfaz de usuario del proyecto</w:t>
      </w:r>
      <w:r w:rsidR="000C3A2B">
        <w:rPr>
          <w:lang w:val="es-ES_tradnl"/>
        </w:rPr>
        <w:t xml:space="preserve">. En la siguiente sección se describe detalladamente la totalidad del </w:t>
      </w:r>
      <w:r w:rsidR="000C3A2B">
        <w:rPr>
          <w:lang w:val="es-ES_tradnl"/>
        </w:rPr>
        <w:lastRenderedPageBreak/>
        <w:t xml:space="preserve">proyecto de la app, como la arquitectura que sigue el proyecto, las dependencias con las que cuenta para hacer todas las conexiones posibles y las complejidades que existen a la hora de integrar el </w:t>
      </w:r>
      <w:r w:rsidR="000C3A2B" w:rsidRPr="003E7FE7">
        <w:rPr>
          <w:i/>
          <w:lang w:val="es-ES_tradnl"/>
        </w:rPr>
        <w:t>framework</w:t>
      </w:r>
      <w:r w:rsidR="000C3A2B">
        <w:rPr>
          <w:lang w:val="es-ES_tradnl"/>
        </w:rPr>
        <w:t xml:space="preserve"> de Web3.</w:t>
      </w:r>
    </w:p>
    <w:p w14:paraId="72BB1A1B" w14:textId="77777777" w:rsidR="00CE1735" w:rsidRDefault="00CE1735" w:rsidP="004E7573">
      <w:pPr>
        <w:rPr>
          <w:lang w:val="es-ES_tradnl"/>
        </w:rPr>
      </w:pPr>
    </w:p>
    <w:p w14:paraId="7FC583E4" w14:textId="5DDB4C34" w:rsidR="000C3A2B" w:rsidRDefault="000C3A2B" w:rsidP="002F7A74">
      <w:pPr>
        <w:rPr>
          <w:lang w:val="es-ES_tradnl"/>
        </w:rPr>
      </w:pPr>
      <w:r>
        <w:rPr>
          <w:lang w:val="es-ES_tradnl"/>
        </w:rPr>
        <w:t xml:space="preserve">En segundo lugar, en el centro de la figura se encuentran las herramientas Infura y Web3. Web3 es el </w:t>
      </w:r>
      <w:r w:rsidRPr="003E7FE7">
        <w:rPr>
          <w:i/>
          <w:lang w:val="es-ES_tradnl"/>
        </w:rPr>
        <w:t>framework</w:t>
      </w:r>
      <w:r>
        <w:rPr>
          <w:lang w:val="es-ES_tradnl"/>
        </w:rPr>
        <w:t xml:space="preserve"> que se está utilizando en la app que hace posible la conexión con la red Ethereum, en este caso con la red de pruebas Rinkeby. Realmente el framework de Web3 a través de Infura es capaz de conectarse a la blockchain Ethereum. Infura es la herramienta que hace posible la conexión y la comunicación con los nodos de la red, para poder utilizarse es necesario registrarse en la plataforma y cumplir una serie de requisitos como por ejemplo tener un proyecto creado. A través de una serie de </w:t>
      </w:r>
      <w:r w:rsidRPr="003E7FE7">
        <w:rPr>
          <w:i/>
          <w:lang w:val="es-ES_tradnl"/>
        </w:rPr>
        <w:t>tokens</w:t>
      </w:r>
      <w:r>
        <w:rPr>
          <w:lang w:val="es-ES_tradnl"/>
        </w:rPr>
        <w:t xml:space="preserve"> y </w:t>
      </w:r>
      <w:r w:rsidRPr="003E7FE7">
        <w:rPr>
          <w:i/>
          <w:lang w:val="es-ES_tradnl"/>
        </w:rPr>
        <w:t>endpoints</w:t>
      </w:r>
      <w:r>
        <w:rPr>
          <w:lang w:val="es-ES_tradnl"/>
        </w:rPr>
        <w:t xml:space="preserve"> Infura hace posible la comunicación con el Smart contract desplegado en la red </w:t>
      </w:r>
      <w:r w:rsidRPr="003E7FE7">
        <w:rPr>
          <w:i/>
          <w:lang w:val="es-ES_tradnl"/>
        </w:rPr>
        <w:t>blockchain</w:t>
      </w:r>
      <w:r>
        <w:rPr>
          <w:lang w:val="es-ES_tradnl"/>
        </w:rPr>
        <w:t xml:space="preserve"> de Rinkeby.</w:t>
      </w:r>
    </w:p>
    <w:p w14:paraId="13D87083" w14:textId="77777777" w:rsidR="00CE1735" w:rsidRDefault="00CE1735" w:rsidP="003A098F">
      <w:pPr>
        <w:ind w:firstLine="0"/>
        <w:rPr>
          <w:lang w:val="es-ES_tradnl"/>
        </w:rPr>
      </w:pPr>
    </w:p>
    <w:p w14:paraId="41DECEBC" w14:textId="498921A7" w:rsidR="000C3A2B" w:rsidRDefault="000C3A2B" w:rsidP="004E7573">
      <w:pPr>
        <w:rPr>
          <w:lang w:val="es-ES_tradnl"/>
        </w:rPr>
      </w:pPr>
      <w:r>
        <w:rPr>
          <w:lang w:val="es-ES_tradnl"/>
        </w:rPr>
        <w:t>Por último, en la parte de la derecha de la figura</w:t>
      </w:r>
      <w:r w:rsidR="00B452ED">
        <w:rPr>
          <w:lang w:val="es-ES_tradnl"/>
        </w:rPr>
        <w:t xml:space="preserve"> se encuentra la parte de </w:t>
      </w:r>
      <w:r w:rsidR="00B452ED" w:rsidRPr="003E7FE7">
        <w:rPr>
          <w:i/>
          <w:lang w:val="es-ES_tradnl"/>
        </w:rPr>
        <w:t>back-end</w:t>
      </w:r>
      <w:r w:rsidR="00B452ED">
        <w:rPr>
          <w:lang w:val="es-ES_tradnl"/>
        </w:rPr>
        <w:t xml:space="preserve"> del proyecto, que representa lo que se denomina un </w:t>
      </w:r>
      <w:r w:rsidR="00B452ED" w:rsidRPr="003E7FE7">
        <w:rPr>
          <w:i/>
          <w:lang w:val="es-ES_tradnl"/>
        </w:rPr>
        <w:t>DApp</w:t>
      </w:r>
      <w:r w:rsidR="00B452ED">
        <w:rPr>
          <w:lang w:val="es-ES_tradnl"/>
        </w:rPr>
        <w:t xml:space="preserve">. </w:t>
      </w:r>
      <w:r w:rsidR="00B452ED" w:rsidRPr="003E7FE7">
        <w:rPr>
          <w:i/>
          <w:lang w:val="es-ES_tradnl"/>
        </w:rPr>
        <w:t>DApp</w:t>
      </w:r>
      <w:r w:rsidR="00B452ED">
        <w:rPr>
          <w:lang w:val="es-ES_tradnl"/>
        </w:rPr>
        <w:t xml:space="preserve"> es el acrónimo de </w:t>
      </w:r>
      <w:r w:rsidR="00B452ED" w:rsidRPr="003E7FE7">
        <w:rPr>
          <w:i/>
          <w:lang w:val="es-ES_tradnl"/>
        </w:rPr>
        <w:t>Decentralized Application</w:t>
      </w:r>
      <w:r w:rsidR="00B452ED">
        <w:rPr>
          <w:lang w:val="es-ES_tradnl"/>
        </w:rPr>
        <w:t>, es decir, una aplicación descentralizada.</w:t>
      </w:r>
      <w:r w:rsidR="00D115D7">
        <w:rPr>
          <w:lang w:val="es-ES_tradnl"/>
        </w:rPr>
        <w:t xml:space="preserve"> Estas aplicaciones </w:t>
      </w:r>
      <w:r w:rsidR="003271E5">
        <w:rPr>
          <w:lang w:val="es-ES_tradnl"/>
        </w:rPr>
        <w:t xml:space="preserve">consisten en un código </w:t>
      </w:r>
      <w:r w:rsidR="003271E5" w:rsidRPr="003E7FE7">
        <w:rPr>
          <w:i/>
          <w:lang w:val="es-ES_tradnl"/>
        </w:rPr>
        <w:t>back-end</w:t>
      </w:r>
      <w:r w:rsidR="003271E5">
        <w:rPr>
          <w:lang w:val="es-ES_tradnl"/>
        </w:rPr>
        <w:t xml:space="preserve">, en este caso el </w:t>
      </w:r>
      <w:r w:rsidR="003271E5" w:rsidRPr="003E7FE7">
        <w:rPr>
          <w:i/>
          <w:lang w:val="es-ES_tradnl"/>
        </w:rPr>
        <w:t>Smart contract</w:t>
      </w:r>
      <w:r w:rsidR="003271E5">
        <w:rPr>
          <w:lang w:val="es-ES_tradnl"/>
        </w:rPr>
        <w:t xml:space="preserve"> que se ejecuta en una red P2P (peer-to-peer).</w:t>
      </w:r>
      <w:r w:rsidR="00A04387">
        <w:rPr>
          <w:lang w:val="es-ES_tradnl"/>
        </w:rPr>
        <w:t xml:space="preserve"> Este tipo de programas de software no necesitan de terceros de confianza o una autoridad central para funcionar, ya que, permite la interacción directa entre usuarios y proveedores</w:t>
      </w:r>
      <w:r w:rsidR="00FF467B">
        <w:rPr>
          <w:lang w:val="es-ES_tradnl"/>
        </w:rPr>
        <w:t xml:space="preserve"> </w:t>
      </w:r>
      <w:r w:rsidR="00A04387">
        <w:rPr>
          <w:lang w:val="es-ES_tradnl"/>
        </w:rPr>
        <w:fldChar w:fldCharType="begin"/>
      </w:r>
      <w:r w:rsidR="00881260">
        <w:rPr>
          <w:lang w:val="es-ES_tradnl"/>
        </w:rPr>
        <w:instrText xml:space="preserve"> ADDIN ZOTERO_ITEM CSL_CITATION {"citationID":"YIvKzhQc","properties":{"formattedCitation":"[32]","plainCitation":"[32]","noteIndex":0},"citationItems":[{"id":15,"uris":["http://zotero.org/users/local/uCH1cRjK/items/IEI7XBYG"],"uri":["http://zotero.org/users/local/uCH1cRjK/items/IEI7XBYG"],"itemData":{"id":15,"type":"article-journal","title":"0x: An open protocol for decentralized exchange on the Ethereum blockchain","page":"16","source":"Zotero","abstract":"We describe a protocol that facilitates low friction peer-to-peer exchange of ERC20 tokens on the Ethereum blockchain. The protocol is intended to serve as an open standard and common building block, driving interoperability among decentralized applications (dApps) that incorporate exchange functionality. Trades are executed by a system of Ethereum smart contracts that are publicly accessible, free to use and that any dApp can hook into. DApps built on top of the protocol can access public liquidity pools or create their own liquidity pool and charge transaction fees on the resulting volume. The protocol is unopinionated: it does not impose costs on its users or arbitrarily extract value from one group of users to beneﬁt another. Decentralized governance is used to continuously and securely integrate updates into the base protocol without disrupting dApps or end users.","language":"en","author":[{"family":"Warren","given":"Will"},{"family":"Bandeali","given":"Amir"}]}}],"schema":"https://github.com/citation-style-language/schema/raw/master/csl-citation.json"} </w:instrText>
      </w:r>
      <w:r w:rsidR="00A04387">
        <w:rPr>
          <w:lang w:val="es-ES_tradnl"/>
        </w:rPr>
        <w:fldChar w:fldCharType="separate"/>
      </w:r>
      <w:r w:rsidR="00881260">
        <w:rPr>
          <w:noProof/>
          <w:lang w:val="es-ES_tradnl"/>
        </w:rPr>
        <w:t>[32]</w:t>
      </w:r>
      <w:r w:rsidR="00A04387">
        <w:rPr>
          <w:lang w:val="es-ES_tradnl"/>
        </w:rPr>
        <w:fldChar w:fldCharType="end"/>
      </w:r>
      <w:r w:rsidR="00FF467B">
        <w:rPr>
          <w:lang w:val="es-ES_tradnl"/>
        </w:rPr>
        <w:t>.</w:t>
      </w:r>
    </w:p>
    <w:p w14:paraId="0B076D52" w14:textId="2E795966" w:rsidR="009602F8" w:rsidRPr="00017398" w:rsidRDefault="009602F8" w:rsidP="00017398">
      <w:pPr>
        <w:pStyle w:val="Ttulo2"/>
      </w:pPr>
      <w:bookmarkStart w:id="323" w:name="_Toc9205724"/>
      <w:r w:rsidRPr="00017398">
        <w:t>Front-end</w:t>
      </w:r>
      <w:bookmarkEnd w:id="323"/>
    </w:p>
    <w:p w14:paraId="00676AA3" w14:textId="1A7294C2" w:rsidR="009602F8" w:rsidRPr="003E7FE7" w:rsidRDefault="009602F8" w:rsidP="009602F8">
      <w:pPr>
        <w:pStyle w:val="Textoindependiente"/>
        <w:rPr>
          <w:lang w:val="es-ES_tradnl"/>
        </w:rPr>
      </w:pPr>
    </w:p>
    <w:p w14:paraId="73D9158C" w14:textId="7E2B395D" w:rsidR="009602F8" w:rsidRPr="00017398" w:rsidRDefault="00BD0141" w:rsidP="00017398">
      <w:pPr>
        <w:pStyle w:val="Ttulo2"/>
      </w:pPr>
      <w:bookmarkStart w:id="324" w:name="_Toc9205725"/>
      <w:proofErr w:type="spellStart"/>
      <w:r w:rsidRPr="00017398">
        <w:t>Herramientas</w:t>
      </w:r>
      <w:proofErr w:type="spellEnd"/>
      <w:r w:rsidRPr="00017398">
        <w:t xml:space="preserve"> de </w:t>
      </w:r>
      <w:proofErr w:type="spellStart"/>
      <w:r w:rsidRPr="00017398">
        <w:t>conexiones</w:t>
      </w:r>
      <w:bookmarkEnd w:id="324"/>
      <w:proofErr w:type="spellEnd"/>
    </w:p>
    <w:p w14:paraId="38C18A08" w14:textId="6A1C9A90" w:rsidR="009602F8" w:rsidRPr="003E7FE7" w:rsidRDefault="009602F8" w:rsidP="009602F8">
      <w:pPr>
        <w:pStyle w:val="Textoindependiente"/>
        <w:rPr>
          <w:lang w:val="es-ES_tradnl"/>
        </w:rPr>
      </w:pPr>
    </w:p>
    <w:p w14:paraId="66626625" w14:textId="67F57F7E" w:rsidR="009602F8" w:rsidRPr="003E7FE7" w:rsidRDefault="009602F8" w:rsidP="009602F8">
      <w:pPr>
        <w:pStyle w:val="Textoindependiente"/>
        <w:rPr>
          <w:lang w:val="es-ES_tradnl"/>
        </w:rPr>
      </w:pPr>
    </w:p>
    <w:p w14:paraId="5C3C2940" w14:textId="12B161D1" w:rsidR="009602F8" w:rsidRPr="00017398" w:rsidRDefault="009602F8" w:rsidP="00017398">
      <w:pPr>
        <w:pStyle w:val="Ttulo2"/>
      </w:pPr>
      <w:bookmarkStart w:id="325" w:name="_Toc9205726"/>
      <w:r w:rsidRPr="00017398">
        <w:t>Back-end</w:t>
      </w:r>
      <w:r w:rsidR="00BD0141" w:rsidRPr="00017398">
        <w:t xml:space="preserve"> o DApp</w:t>
      </w:r>
      <w:bookmarkEnd w:id="325"/>
    </w:p>
    <w:p w14:paraId="3A024C71" w14:textId="77777777" w:rsidR="00AD5EB5" w:rsidRPr="00AD5EB5" w:rsidRDefault="00AD5EB5" w:rsidP="00AD5EB5">
      <w:pPr>
        <w:pStyle w:val="Textoindependiente"/>
        <w:rPr>
          <w:lang w:val="es-ES_tradnl"/>
        </w:rPr>
      </w:pPr>
    </w:p>
    <w:p w14:paraId="5AF62BB6" w14:textId="68C017D2" w:rsidR="004E7573" w:rsidRDefault="004E7573" w:rsidP="003E7FE7">
      <w:pPr>
        <w:spacing w:line="240" w:lineRule="auto"/>
        <w:ind w:firstLine="0"/>
        <w:jc w:val="left"/>
        <w:rPr>
          <w:lang w:val="es-ES_tradnl"/>
        </w:rPr>
      </w:pPr>
    </w:p>
    <w:p w14:paraId="0608F9EE" w14:textId="232D5DCF" w:rsidR="00AD5EB5" w:rsidRPr="003E7FE7" w:rsidRDefault="00AD5EB5" w:rsidP="003E7FE7">
      <w:pPr>
        <w:spacing w:line="240" w:lineRule="auto"/>
        <w:ind w:firstLine="0"/>
        <w:jc w:val="left"/>
        <w:rPr>
          <w:lang w:val="es-ES_tradnl"/>
        </w:rPr>
      </w:pPr>
      <w:r>
        <w:rPr>
          <w:lang w:val="es-ES_tradnl"/>
        </w:rPr>
        <w:br w:type="page"/>
      </w:r>
    </w:p>
    <w:p w14:paraId="247C0C57" w14:textId="3F7E265F" w:rsidR="004E7573" w:rsidRDefault="004E7573" w:rsidP="005624BC">
      <w:pPr>
        <w:pStyle w:val="Ttulo1"/>
        <w:rPr>
          <w:lang w:val="es-ES_tradnl"/>
        </w:rPr>
      </w:pPr>
      <w:bookmarkStart w:id="326" w:name="_Toc9205727"/>
      <w:r>
        <w:rPr>
          <w:lang w:val="es-ES_tradnl"/>
        </w:rPr>
        <w:lastRenderedPageBreak/>
        <w:t>Demo</w:t>
      </w:r>
      <w:bookmarkEnd w:id="326"/>
    </w:p>
    <w:p w14:paraId="6592DAC2" w14:textId="0797110F" w:rsidR="00BE45C3" w:rsidRDefault="00BE45C3" w:rsidP="00BE45C3">
      <w:pPr>
        <w:pStyle w:val="Textoindependiente"/>
        <w:rPr>
          <w:lang w:val="es-ES_tradnl"/>
        </w:rPr>
      </w:pPr>
    </w:p>
    <w:p w14:paraId="0C8CEEAE" w14:textId="68290911" w:rsidR="00BE45C3" w:rsidRDefault="00BE45C3" w:rsidP="00BE45C3">
      <w:pPr>
        <w:spacing w:line="240" w:lineRule="auto"/>
        <w:ind w:firstLine="0"/>
        <w:jc w:val="left"/>
        <w:rPr>
          <w:lang w:val="es-ES_tradnl"/>
        </w:rPr>
      </w:pPr>
      <w:r>
        <w:rPr>
          <w:lang w:val="es-ES_tradnl"/>
        </w:rPr>
        <w:br w:type="page"/>
      </w:r>
    </w:p>
    <w:p w14:paraId="2AFABF90" w14:textId="57763730" w:rsidR="00BE45C3" w:rsidRDefault="00BE45C3" w:rsidP="00BE45C3">
      <w:pPr>
        <w:pStyle w:val="Ttulo1"/>
        <w:rPr>
          <w:lang w:val="es-ES_tradnl"/>
        </w:rPr>
      </w:pPr>
      <w:bookmarkStart w:id="327" w:name="_Toc9205728"/>
      <w:r>
        <w:rPr>
          <w:lang w:val="es-ES_tradnl"/>
        </w:rPr>
        <w:lastRenderedPageBreak/>
        <w:t>Conclusión</w:t>
      </w:r>
      <w:bookmarkEnd w:id="327"/>
    </w:p>
    <w:p w14:paraId="4116616A" w14:textId="77777777" w:rsidR="00BE45C3" w:rsidRPr="00BE45C3" w:rsidRDefault="00BE45C3" w:rsidP="00BE45C3">
      <w:pPr>
        <w:pStyle w:val="Textoindependiente"/>
        <w:rPr>
          <w:lang w:val="es-ES_tradnl"/>
        </w:rPr>
      </w:pPr>
    </w:p>
    <w:p w14:paraId="77C0FDDF" w14:textId="77777777" w:rsidR="004E7573" w:rsidRPr="00A04387" w:rsidRDefault="004E7573" w:rsidP="003E7FE7">
      <w:pPr>
        <w:rPr>
          <w:lang w:val="es-ES_tradnl"/>
        </w:rPr>
      </w:pPr>
    </w:p>
    <w:p w14:paraId="1FD399CE" w14:textId="77777777" w:rsidR="004E7573" w:rsidRPr="00642CE8" w:rsidRDefault="004E7573" w:rsidP="003E7FE7">
      <w:pPr>
        <w:rPr>
          <w:lang w:val="es-ES_tradnl"/>
        </w:rPr>
      </w:pPr>
    </w:p>
    <w:p w14:paraId="51966CDC" w14:textId="77777777" w:rsidR="004E7573" w:rsidRPr="006B6DF6" w:rsidRDefault="004E7573" w:rsidP="003E7FE7">
      <w:pPr>
        <w:rPr>
          <w:lang w:val="es-ES_tradnl"/>
        </w:rPr>
      </w:pPr>
    </w:p>
    <w:p w14:paraId="77053685" w14:textId="77777777" w:rsidR="004E7573" w:rsidRPr="001E5D42" w:rsidRDefault="004E7573" w:rsidP="003E7FE7">
      <w:pPr>
        <w:rPr>
          <w:lang w:val="es-ES_tradnl"/>
        </w:rPr>
      </w:pPr>
    </w:p>
    <w:p w14:paraId="6E1BCAC0" w14:textId="77777777" w:rsidR="004E7573" w:rsidRPr="001E5D42" w:rsidRDefault="004E7573" w:rsidP="003E7FE7">
      <w:pPr>
        <w:rPr>
          <w:lang w:val="es-ES_tradnl"/>
        </w:rPr>
      </w:pPr>
    </w:p>
    <w:p w14:paraId="57A14F37" w14:textId="77777777" w:rsidR="004E7573" w:rsidRPr="00434EEB" w:rsidRDefault="004E7573" w:rsidP="003E7FE7">
      <w:pPr>
        <w:rPr>
          <w:lang w:val="es-ES_tradnl"/>
        </w:rPr>
      </w:pPr>
    </w:p>
    <w:p w14:paraId="6B75B239" w14:textId="77777777" w:rsidR="004E7573" w:rsidRPr="00970324" w:rsidRDefault="004E7573" w:rsidP="003E7FE7">
      <w:pPr>
        <w:rPr>
          <w:lang w:val="es-ES_tradnl"/>
        </w:rPr>
      </w:pPr>
    </w:p>
    <w:p w14:paraId="34159A0E" w14:textId="77777777" w:rsidR="004E7573" w:rsidRPr="00970324" w:rsidRDefault="004E7573" w:rsidP="003E7FE7">
      <w:pPr>
        <w:rPr>
          <w:lang w:val="es-ES_tradnl"/>
        </w:rPr>
      </w:pPr>
    </w:p>
    <w:p w14:paraId="618BF3CC" w14:textId="77777777" w:rsidR="004E7573" w:rsidRPr="00970324" w:rsidRDefault="004E7573" w:rsidP="003E7FE7">
      <w:pPr>
        <w:rPr>
          <w:lang w:val="es-ES_tradnl"/>
        </w:rPr>
      </w:pPr>
    </w:p>
    <w:p w14:paraId="274F0A55" w14:textId="77777777" w:rsidR="004E7573" w:rsidRPr="009F0B4E" w:rsidRDefault="004E7573" w:rsidP="003E7FE7">
      <w:pPr>
        <w:rPr>
          <w:lang w:val="es-ES_tradnl"/>
        </w:rPr>
      </w:pPr>
    </w:p>
    <w:p w14:paraId="6A17FFD2" w14:textId="77777777" w:rsidR="004E7573" w:rsidRPr="000352C2" w:rsidRDefault="004E7573" w:rsidP="003E7FE7">
      <w:pPr>
        <w:rPr>
          <w:lang w:val="es-ES_tradnl"/>
        </w:rPr>
      </w:pPr>
    </w:p>
    <w:p w14:paraId="55408FD6" w14:textId="77777777" w:rsidR="004E7573" w:rsidRPr="000833C4" w:rsidRDefault="004E7573" w:rsidP="003E7FE7">
      <w:pPr>
        <w:rPr>
          <w:lang w:val="es-ES_tradnl"/>
        </w:rPr>
      </w:pPr>
    </w:p>
    <w:p w14:paraId="47BA77ED" w14:textId="600F8D1D" w:rsidR="00830D21" w:rsidRDefault="007022E1" w:rsidP="003E7FE7">
      <w:pPr>
        <w:pStyle w:val="PageHeadingTOC"/>
      </w:pPr>
      <w:r w:rsidRPr="00CA5952">
        <w:br w:type="page"/>
      </w:r>
    </w:p>
    <w:p w14:paraId="00F29EC1" w14:textId="4E982973" w:rsidR="00242AF6" w:rsidRDefault="00830D21" w:rsidP="003E7FE7">
      <w:pPr>
        <w:pStyle w:val="Ttulo1"/>
        <w:rPr>
          <w:noProof/>
          <w:lang w:val="es-ES"/>
        </w:rPr>
      </w:pPr>
      <w:bookmarkStart w:id="328" w:name="_Toc9205729"/>
      <w:r>
        <w:rPr>
          <w:lang w:val="es-ES"/>
        </w:rPr>
        <w:lastRenderedPageBreak/>
        <w:t>Bibliografía</w:t>
      </w:r>
      <w:bookmarkEnd w:id="328"/>
      <w:r w:rsidR="0030319D">
        <w:rPr>
          <w:noProof/>
          <w:lang w:val="es-ES"/>
        </w:rPr>
        <w:t xml:space="preserve"> </w:t>
      </w:r>
      <w:bookmarkStart w:id="329" w:name="_Toc8680887"/>
      <w:bookmarkStart w:id="330" w:name="_Toc8812722"/>
      <w:bookmarkStart w:id="331" w:name="_Toc8813546"/>
      <w:bookmarkStart w:id="332" w:name="_Toc8819609"/>
      <w:bookmarkStart w:id="333" w:name="_Toc8861340"/>
      <w:bookmarkStart w:id="334" w:name="_Toc8861589"/>
      <w:bookmarkStart w:id="335" w:name="_Toc8680888"/>
      <w:bookmarkStart w:id="336" w:name="_Toc8812723"/>
      <w:bookmarkStart w:id="337" w:name="_Toc8813547"/>
      <w:bookmarkStart w:id="338" w:name="_Toc8819610"/>
      <w:bookmarkStart w:id="339" w:name="_Toc8861341"/>
      <w:bookmarkStart w:id="340" w:name="_Toc8861590"/>
      <w:bookmarkStart w:id="341" w:name="_Toc8680889"/>
      <w:bookmarkStart w:id="342" w:name="_Toc8812724"/>
      <w:bookmarkStart w:id="343" w:name="_Toc8813548"/>
      <w:bookmarkStart w:id="344" w:name="_Toc8819611"/>
      <w:bookmarkStart w:id="345" w:name="_Toc8861342"/>
      <w:bookmarkStart w:id="346" w:name="_Toc8861591"/>
      <w:bookmarkStart w:id="347" w:name="_Toc8680890"/>
      <w:bookmarkStart w:id="348" w:name="_Toc8812725"/>
      <w:bookmarkStart w:id="349" w:name="_Toc8813549"/>
      <w:bookmarkStart w:id="350" w:name="_Toc8819612"/>
      <w:bookmarkStart w:id="351" w:name="_Toc8861343"/>
      <w:bookmarkStart w:id="352" w:name="_Toc8861592"/>
      <w:bookmarkStart w:id="353" w:name="_Toc8680891"/>
      <w:bookmarkStart w:id="354" w:name="_Toc8812726"/>
      <w:bookmarkStart w:id="355" w:name="_Toc8813550"/>
      <w:bookmarkStart w:id="356" w:name="_Toc8819613"/>
      <w:bookmarkStart w:id="357" w:name="_Toc8861344"/>
      <w:bookmarkStart w:id="358" w:name="_Toc8861593"/>
      <w:bookmarkStart w:id="359" w:name="_Toc8680892"/>
      <w:bookmarkStart w:id="360" w:name="_Toc8812727"/>
      <w:bookmarkStart w:id="361" w:name="_Toc8813551"/>
      <w:bookmarkStart w:id="362" w:name="_Toc8819614"/>
      <w:bookmarkStart w:id="363" w:name="_Toc8861345"/>
      <w:bookmarkStart w:id="364" w:name="_Toc8861594"/>
      <w:bookmarkStart w:id="365" w:name="_Toc8680893"/>
      <w:bookmarkStart w:id="366" w:name="_Toc8812728"/>
      <w:bookmarkStart w:id="367" w:name="_Toc8813552"/>
      <w:bookmarkStart w:id="368" w:name="_Toc8819615"/>
      <w:bookmarkStart w:id="369" w:name="_Toc8861346"/>
      <w:bookmarkStart w:id="370" w:name="_Toc8861595"/>
      <w:bookmarkStart w:id="371" w:name="_Toc8680894"/>
      <w:bookmarkStart w:id="372" w:name="_Toc8812729"/>
      <w:bookmarkStart w:id="373" w:name="_Toc8813553"/>
      <w:bookmarkStart w:id="374" w:name="_Toc8819616"/>
      <w:bookmarkStart w:id="375" w:name="_Toc8861347"/>
      <w:bookmarkStart w:id="376" w:name="_Toc8861596"/>
      <w:bookmarkStart w:id="377" w:name="_Toc8680895"/>
      <w:bookmarkStart w:id="378" w:name="_Toc8812730"/>
      <w:bookmarkStart w:id="379" w:name="_Toc8813554"/>
      <w:bookmarkStart w:id="380" w:name="_Toc8819617"/>
      <w:bookmarkStart w:id="381" w:name="_Toc8861348"/>
      <w:bookmarkStart w:id="382" w:name="_Toc8861597"/>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p>
    <w:p w14:paraId="3E7AFA64" w14:textId="77777777" w:rsidR="001F586E" w:rsidRPr="001F586E" w:rsidRDefault="001F586E" w:rsidP="001F586E">
      <w:pPr>
        <w:pStyle w:val="Textoindependiente"/>
        <w:rPr>
          <w:lang w:val="es-ES"/>
        </w:rPr>
      </w:pPr>
    </w:p>
    <w:p w14:paraId="3651453D" w14:textId="77777777" w:rsidR="00881260" w:rsidRPr="00881260" w:rsidRDefault="0030319D" w:rsidP="00881260">
      <w:pPr>
        <w:widowControl w:val="0"/>
        <w:autoSpaceDE w:val="0"/>
        <w:autoSpaceDN w:val="0"/>
        <w:adjustRightInd w:val="0"/>
      </w:pPr>
      <w:r w:rsidRPr="000A3D5A">
        <w:fldChar w:fldCharType="begin"/>
      </w:r>
      <w:r w:rsidRPr="00270A8B">
        <w:instrText xml:space="preserve"> ADDIN ZOTERO_BIBL {"uncited":[],"omitted":[],"custom":[]} CSL_BIBLIOGRAPHY </w:instrText>
      </w:r>
      <w:r w:rsidRPr="000A3D5A">
        <w:fldChar w:fldCharType="separate"/>
      </w:r>
      <w:r w:rsidR="00881260" w:rsidRPr="00881260">
        <w:t>[1]</w:t>
      </w:r>
      <w:r w:rsidR="00881260" w:rsidRPr="00881260">
        <w:tab/>
        <w:t>S. Nakamoto, «Bitcoin: A Peer-to-Peer Electronic Cash System», p. 9.</w:t>
      </w:r>
    </w:p>
    <w:p w14:paraId="66D9F539" w14:textId="77777777" w:rsidR="00881260" w:rsidRPr="00881260" w:rsidRDefault="00881260" w:rsidP="00881260">
      <w:pPr>
        <w:widowControl w:val="0"/>
        <w:autoSpaceDE w:val="0"/>
        <w:autoSpaceDN w:val="0"/>
        <w:adjustRightInd w:val="0"/>
        <w:rPr>
          <w:lang w:val="es-ES_tradnl"/>
        </w:rPr>
      </w:pPr>
      <w:r w:rsidRPr="00881260">
        <w:rPr>
          <w:lang w:val="es-ES_tradnl"/>
        </w:rPr>
        <w:t>[2]</w:t>
      </w:r>
      <w:r w:rsidRPr="00881260">
        <w:rPr>
          <w:lang w:val="es-ES_tradnl"/>
        </w:rPr>
        <w:tab/>
        <w:t>«46 días tomó Bitcoin en saltar de $6900 a $20000 en 2017, ¿Se repite la historia? – CRIPTO TENDENCIA». [En línea]. Disponible en: https://criptotendencia.com/2019/05/14/46-dias-tomo-bitcoin-en-saltar-de-6900-a-20000-en-2017-se-repite-la-historia/. [Accedido: 18-may-2019].</w:t>
      </w:r>
    </w:p>
    <w:p w14:paraId="52A17129" w14:textId="77777777" w:rsidR="00881260" w:rsidRPr="00881260" w:rsidRDefault="00881260" w:rsidP="00881260">
      <w:pPr>
        <w:widowControl w:val="0"/>
        <w:autoSpaceDE w:val="0"/>
        <w:autoSpaceDN w:val="0"/>
        <w:adjustRightInd w:val="0"/>
        <w:rPr>
          <w:lang w:val="es-ES_tradnl"/>
        </w:rPr>
      </w:pPr>
      <w:r w:rsidRPr="00881260">
        <w:rPr>
          <w:lang w:val="es-ES_tradnl"/>
        </w:rPr>
        <w:t>[3]</w:t>
      </w:r>
      <w:r w:rsidRPr="00881260">
        <w:rPr>
          <w:lang w:val="es-ES_tradnl"/>
        </w:rPr>
        <w:tab/>
        <w:t xml:space="preserve">«Gobierno japonés reinventará su registro de propiedades con blockchain», </w:t>
      </w:r>
      <w:proofErr w:type="spellStart"/>
      <w:r w:rsidRPr="00881260">
        <w:rPr>
          <w:i/>
          <w:iCs/>
          <w:lang w:val="es-ES_tradnl"/>
        </w:rPr>
        <w:t>CriptoNoticias</w:t>
      </w:r>
      <w:proofErr w:type="spellEnd"/>
      <w:r w:rsidRPr="00881260">
        <w:rPr>
          <w:i/>
          <w:iCs/>
          <w:lang w:val="es-ES_tradnl"/>
        </w:rPr>
        <w:t xml:space="preserve"> - Bitcoin, blockchains y criptomonedas</w:t>
      </w:r>
      <w:r w:rsidRPr="00881260">
        <w:rPr>
          <w:lang w:val="es-ES_tradnl"/>
        </w:rPr>
        <w:t>, 23-jun-2017. [En línea]. Disponible en: https://www.criptonoticias.com/aplicaciones/gobierno-japones-reinventara-registro-propiedades-blockchain/. [Accedido: 18-may-2019].</w:t>
      </w:r>
    </w:p>
    <w:p w14:paraId="167F097D" w14:textId="77777777" w:rsidR="00881260" w:rsidRPr="00881260" w:rsidRDefault="00881260" w:rsidP="00881260">
      <w:pPr>
        <w:widowControl w:val="0"/>
        <w:autoSpaceDE w:val="0"/>
        <w:autoSpaceDN w:val="0"/>
        <w:adjustRightInd w:val="0"/>
      </w:pPr>
      <w:r w:rsidRPr="00881260">
        <w:rPr>
          <w:lang w:val="es-ES_tradnl"/>
        </w:rPr>
        <w:t>[4]</w:t>
      </w:r>
      <w:r w:rsidRPr="00881260">
        <w:rPr>
          <w:lang w:val="es-ES_tradnl"/>
        </w:rPr>
        <w:tab/>
        <w:t>J. Pastor, «</w:t>
      </w:r>
      <w:proofErr w:type="spellStart"/>
      <w:r w:rsidRPr="00881260">
        <w:rPr>
          <w:lang w:val="es-ES_tradnl"/>
        </w:rPr>
        <w:t>Spotify</w:t>
      </w:r>
      <w:proofErr w:type="spellEnd"/>
      <w:r w:rsidRPr="00881260">
        <w:rPr>
          <w:lang w:val="es-ES_tradnl"/>
        </w:rPr>
        <w:t xml:space="preserve"> sí que cree en blockchain: así funciona </w:t>
      </w:r>
      <w:proofErr w:type="spellStart"/>
      <w:r w:rsidRPr="00881260">
        <w:rPr>
          <w:lang w:val="es-ES_tradnl"/>
        </w:rPr>
        <w:t>Mediachain</w:t>
      </w:r>
      <w:proofErr w:type="spellEnd"/>
      <w:r w:rsidRPr="00881260">
        <w:rPr>
          <w:lang w:val="es-ES_tradnl"/>
        </w:rPr>
        <w:t xml:space="preserve">, la empresa que acaba de comprar», </w:t>
      </w:r>
      <w:proofErr w:type="spellStart"/>
      <w:r w:rsidRPr="00881260">
        <w:rPr>
          <w:i/>
          <w:iCs/>
          <w:lang w:val="es-ES_tradnl"/>
        </w:rPr>
        <w:t>Xataka</w:t>
      </w:r>
      <w:proofErr w:type="spellEnd"/>
      <w:r w:rsidRPr="00881260">
        <w:rPr>
          <w:lang w:val="es-ES_tradnl"/>
        </w:rPr>
        <w:t xml:space="preserve">, 08-may-2017. [En línea]. Disponible en: https://www.xataka.com/empresas-y-economia/spotify-si-que-cree-en-blockchain-asi-funciona-mediachain-la-empresa-que-acaba-de-comprar. </w:t>
      </w:r>
      <w:r w:rsidRPr="00881260">
        <w:t>[</w:t>
      </w:r>
      <w:proofErr w:type="spellStart"/>
      <w:r w:rsidRPr="00881260">
        <w:t>Accedido</w:t>
      </w:r>
      <w:proofErr w:type="spellEnd"/>
      <w:r w:rsidRPr="00881260">
        <w:t>: 18-may-2019].</w:t>
      </w:r>
    </w:p>
    <w:p w14:paraId="229BC0DA" w14:textId="77777777" w:rsidR="00881260" w:rsidRPr="00881260" w:rsidRDefault="00881260" w:rsidP="00881260">
      <w:pPr>
        <w:widowControl w:val="0"/>
        <w:autoSpaceDE w:val="0"/>
        <w:autoSpaceDN w:val="0"/>
        <w:adjustRightInd w:val="0"/>
        <w:rPr>
          <w:lang w:val="es-ES_tradnl"/>
        </w:rPr>
      </w:pPr>
      <w:r w:rsidRPr="00881260">
        <w:t>[5]</w:t>
      </w:r>
      <w:r w:rsidRPr="00881260">
        <w:tab/>
        <w:t xml:space="preserve">M. Orcutt, «Blockchain technology will revolutionize medical records—just not anytime soon», </w:t>
      </w:r>
      <w:r w:rsidRPr="00881260">
        <w:rPr>
          <w:i/>
          <w:iCs/>
        </w:rPr>
        <w:t>MIT Technology Review</w:t>
      </w:r>
      <w:r w:rsidRPr="00881260">
        <w:t xml:space="preserve">. </w:t>
      </w:r>
      <w:r w:rsidRPr="00881260">
        <w:rPr>
          <w:lang w:val="es-ES_tradnl"/>
        </w:rPr>
        <w:t>[En línea]. Disponible en: https://www.technologyreview.com/s/608821/who-will-build-the-health-care-blockchain/. [Accedido: 18-may-2019].</w:t>
      </w:r>
    </w:p>
    <w:p w14:paraId="4C4226C3" w14:textId="77777777" w:rsidR="00881260" w:rsidRPr="00881260" w:rsidRDefault="00881260" w:rsidP="00881260">
      <w:pPr>
        <w:widowControl w:val="0"/>
        <w:autoSpaceDE w:val="0"/>
        <w:autoSpaceDN w:val="0"/>
        <w:adjustRightInd w:val="0"/>
        <w:rPr>
          <w:lang w:val="es-ES_tradnl"/>
        </w:rPr>
      </w:pPr>
      <w:r w:rsidRPr="00881260">
        <w:rPr>
          <w:lang w:val="es-ES_tradnl"/>
        </w:rPr>
        <w:t>[6]</w:t>
      </w:r>
      <w:r w:rsidRPr="00881260">
        <w:rPr>
          <w:lang w:val="es-ES_tradnl"/>
        </w:rPr>
        <w:tab/>
        <w:t xml:space="preserve">«Transparencia electoral: 5 plataformas blockchain para votaciones», </w:t>
      </w:r>
      <w:proofErr w:type="spellStart"/>
      <w:r w:rsidRPr="00881260">
        <w:rPr>
          <w:i/>
          <w:iCs/>
          <w:lang w:val="es-ES_tradnl"/>
        </w:rPr>
        <w:t>CriptoNoticias</w:t>
      </w:r>
      <w:proofErr w:type="spellEnd"/>
      <w:r w:rsidRPr="00881260">
        <w:rPr>
          <w:i/>
          <w:iCs/>
          <w:lang w:val="es-ES_tradnl"/>
        </w:rPr>
        <w:t xml:space="preserve"> - Bitcoin, blockchains y criptomonedas</w:t>
      </w:r>
      <w:r w:rsidRPr="00881260">
        <w:rPr>
          <w:lang w:val="es-ES_tradnl"/>
        </w:rPr>
        <w:t>, 06-may-2018. [En línea]. Disponible en: https://www.criptonoticias.com/colecciones/transparencia-electoral-5-plataformas-blockchain-para-votaciones/. [Accedido: 18-may-2019].</w:t>
      </w:r>
    </w:p>
    <w:p w14:paraId="20D5F031" w14:textId="77777777" w:rsidR="00881260" w:rsidRPr="00881260" w:rsidRDefault="00881260" w:rsidP="00881260">
      <w:pPr>
        <w:widowControl w:val="0"/>
        <w:autoSpaceDE w:val="0"/>
        <w:autoSpaceDN w:val="0"/>
        <w:adjustRightInd w:val="0"/>
        <w:rPr>
          <w:lang w:val="es-ES_tradnl"/>
        </w:rPr>
      </w:pPr>
      <w:r w:rsidRPr="00881260">
        <w:rPr>
          <w:lang w:val="es-ES_tradnl"/>
        </w:rPr>
        <w:t>[7]</w:t>
      </w:r>
      <w:r w:rsidRPr="00881260">
        <w:rPr>
          <w:lang w:val="es-ES_tradnl"/>
        </w:rPr>
        <w:tab/>
        <w:t xml:space="preserve">«Ethereum», </w:t>
      </w:r>
      <w:r w:rsidRPr="00881260">
        <w:rPr>
          <w:i/>
          <w:iCs/>
          <w:lang w:val="es-ES_tradnl"/>
        </w:rPr>
        <w:t>ethereum.org</w:t>
      </w:r>
      <w:r w:rsidRPr="00881260">
        <w:rPr>
          <w:lang w:val="es-ES_tradnl"/>
        </w:rPr>
        <w:t>. [En línea]. Disponible en: https://ethereum.org. [Accedido: 19-may-2019].</w:t>
      </w:r>
    </w:p>
    <w:p w14:paraId="4A6C4A1D" w14:textId="77777777" w:rsidR="00881260" w:rsidRPr="00881260" w:rsidRDefault="00881260" w:rsidP="00881260">
      <w:pPr>
        <w:widowControl w:val="0"/>
        <w:autoSpaceDE w:val="0"/>
        <w:autoSpaceDN w:val="0"/>
        <w:adjustRightInd w:val="0"/>
        <w:rPr>
          <w:lang w:val="es-ES_tradnl"/>
        </w:rPr>
      </w:pPr>
      <w:r w:rsidRPr="00881260">
        <w:t>[8]</w:t>
      </w:r>
      <w:r w:rsidRPr="00881260">
        <w:tab/>
        <w:t>«</w:t>
      </w:r>
      <w:proofErr w:type="spellStart"/>
      <w:r w:rsidRPr="00881260">
        <w:t>Rinkeby</w:t>
      </w:r>
      <w:proofErr w:type="spellEnd"/>
      <w:r w:rsidRPr="00881260">
        <w:t xml:space="preserve">: Ethereum </w:t>
      </w:r>
      <w:proofErr w:type="spellStart"/>
      <w:r w:rsidRPr="00881260">
        <w:t>Testnet</w:t>
      </w:r>
      <w:proofErr w:type="spellEnd"/>
      <w:r w:rsidRPr="00881260">
        <w:t>». [</w:t>
      </w:r>
      <w:proofErr w:type="spellStart"/>
      <w:r w:rsidRPr="00881260">
        <w:t>En</w:t>
      </w:r>
      <w:proofErr w:type="spellEnd"/>
      <w:r w:rsidRPr="00881260">
        <w:t xml:space="preserve"> </w:t>
      </w:r>
      <w:proofErr w:type="spellStart"/>
      <w:r w:rsidRPr="00881260">
        <w:t>línea</w:t>
      </w:r>
      <w:proofErr w:type="spellEnd"/>
      <w:r w:rsidRPr="00881260">
        <w:t xml:space="preserve">]. </w:t>
      </w:r>
      <w:r w:rsidRPr="00881260">
        <w:rPr>
          <w:lang w:val="es-ES_tradnl"/>
        </w:rPr>
        <w:t>Disponible en: https://www.rinkeby.io/#stats. [Accedido: 15-may-2019].</w:t>
      </w:r>
    </w:p>
    <w:p w14:paraId="37640ADC" w14:textId="77777777" w:rsidR="00881260" w:rsidRPr="00881260" w:rsidRDefault="00881260" w:rsidP="00881260">
      <w:pPr>
        <w:widowControl w:val="0"/>
        <w:autoSpaceDE w:val="0"/>
        <w:autoSpaceDN w:val="0"/>
        <w:adjustRightInd w:val="0"/>
        <w:rPr>
          <w:lang w:val="es-ES_tradnl"/>
        </w:rPr>
      </w:pPr>
      <w:r w:rsidRPr="00881260">
        <w:rPr>
          <w:lang w:val="es-ES_tradnl"/>
        </w:rPr>
        <w:t>[9]</w:t>
      </w:r>
      <w:r w:rsidRPr="00881260">
        <w:rPr>
          <w:lang w:val="es-ES_tradnl"/>
        </w:rPr>
        <w:tab/>
        <w:t xml:space="preserve">«car2go </w:t>
      </w:r>
      <w:proofErr w:type="spellStart"/>
      <w:r w:rsidRPr="00881260">
        <w:rPr>
          <w:lang w:val="es-ES_tradnl"/>
        </w:rPr>
        <w:t>carsharing</w:t>
      </w:r>
      <w:proofErr w:type="spellEnd"/>
      <w:r w:rsidRPr="00881260">
        <w:rPr>
          <w:lang w:val="es-ES_tradnl"/>
        </w:rPr>
        <w:t xml:space="preserve"> España», </w:t>
      </w:r>
      <w:r w:rsidRPr="00881260">
        <w:rPr>
          <w:i/>
          <w:iCs/>
          <w:lang w:val="es-ES_tradnl"/>
        </w:rPr>
        <w:t>car2go</w:t>
      </w:r>
      <w:r w:rsidRPr="00881260">
        <w:rPr>
          <w:lang w:val="es-ES_tradnl"/>
        </w:rPr>
        <w:t>. [En línea]. Disponible en: https://www.car2go.com/ES/es/. [Accedido: 19-may-2019].</w:t>
      </w:r>
    </w:p>
    <w:p w14:paraId="140168F9" w14:textId="77777777" w:rsidR="00881260" w:rsidRPr="00881260" w:rsidRDefault="00881260" w:rsidP="00881260">
      <w:pPr>
        <w:widowControl w:val="0"/>
        <w:autoSpaceDE w:val="0"/>
        <w:autoSpaceDN w:val="0"/>
        <w:adjustRightInd w:val="0"/>
        <w:rPr>
          <w:lang w:val="es-ES_tradnl"/>
        </w:rPr>
      </w:pPr>
      <w:r w:rsidRPr="00881260">
        <w:rPr>
          <w:lang w:val="es-ES_tradnl"/>
        </w:rPr>
        <w:lastRenderedPageBreak/>
        <w:t>[10]</w:t>
      </w:r>
      <w:r w:rsidRPr="00881260">
        <w:rPr>
          <w:lang w:val="es-ES_tradnl"/>
        </w:rPr>
        <w:tab/>
        <w:t xml:space="preserve">«Muévete de forma sostenible e inteligente por Madrid con </w:t>
      </w:r>
      <w:proofErr w:type="spellStart"/>
      <w:r w:rsidRPr="00881260">
        <w:rPr>
          <w:lang w:val="es-ES_tradnl"/>
        </w:rPr>
        <w:t>emov</w:t>
      </w:r>
      <w:proofErr w:type="spellEnd"/>
      <w:r w:rsidRPr="00881260">
        <w:rPr>
          <w:lang w:val="es-ES_tradnl"/>
        </w:rPr>
        <w:t>». [En línea]. Disponible en: https://www.emov.eco/. [Accedido: 19-may-2019].</w:t>
      </w:r>
    </w:p>
    <w:p w14:paraId="1524E423" w14:textId="77777777" w:rsidR="00881260" w:rsidRPr="00881260" w:rsidRDefault="00881260" w:rsidP="00881260">
      <w:pPr>
        <w:widowControl w:val="0"/>
        <w:autoSpaceDE w:val="0"/>
        <w:autoSpaceDN w:val="0"/>
        <w:adjustRightInd w:val="0"/>
      </w:pPr>
      <w:r w:rsidRPr="00881260">
        <w:rPr>
          <w:lang w:val="es-ES_tradnl"/>
        </w:rPr>
        <w:t>[11]</w:t>
      </w:r>
      <w:r w:rsidRPr="00881260">
        <w:rPr>
          <w:lang w:val="es-ES_tradnl"/>
        </w:rPr>
        <w:tab/>
        <w:t xml:space="preserve">D. </w:t>
      </w:r>
      <w:proofErr w:type="spellStart"/>
      <w:r w:rsidRPr="00881260">
        <w:rPr>
          <w:lang w:val="es-ES_tradnl"/>
        </w:rPr>
        <w:t>Tapscott</w:t>
      </w:r>
      <w:proofErr w:type="spellEnd"/>
      <w:r w:rsidRPr="00881260">
        <w:rPr>
          <w:lang w:val="es-ES_tradnl"/>
        </w:rPr>
        <w:t xml:space="preserve">, A. </w:t>
      </w:r>
      <w:proofErr w:type="spellStart"/>
      <w:r w:rsidRPr="00881260">
        <w:rPr>
          <w:lang w:val="es-ES_tradnl"/>
        </w:rPr>
        <w:t>Tapscott</w:t>
      </w:r>
      <w:proofErr w:type="spellEnd"/>
      <w:r w:rsidRPr="00881260">
        <w:rPr>
          <w:lang w:val="es-ES_tradnl"/>
        </w:rPr>
        <w:t xml:space="preserve">, y J. M. Salmerón, </w:t>
      </w:r>
      <w:r w:rsidRPr="00881260">
        <w:rPr>
          <w:i/>
          <w:iCs/>
          <w:lang w:val="es-ES_tradnl"/>
        </w:rPr>
        <w:t>La revolución blockchain: descubre cómo esta nueva tecnología transformará la economía global</w:t>
      </w:r>
      <w:r w:rsidRPr="00881260">
        <w:rPr>
          <w:lang w:val="es-ES_tradnl"/>
        </w:rPr>
        <w:t xml:space="preserve">. </w:t>
      </w:r>
      <w:r w:rsidRPr="00881260">
        <w:t xml:space="preserve">Barcelona: </w:t>
      </w:r>
      <w:proofErr w:type="spellStart"/>
      <w:r w:rsidRPr="00881260">
        <w:t>Deusto</w:t>
      </w:r>
      <w:proofErr w:type="spellEnd"/>
      <w:r w:rsidRPr="00881260">
        <w:t>, 2018.</w:t>
      </w:r>
    </w:p>
    <w:p w14:paraId="4350D7B9" w14:textId="77777777" w:rsidR="00881260" w:rsidRPr="00881260" w:rsidRDefault="00881260" w:rsidP="00881260">
      <w:pPr>
        <w:widowControl w:val="0"/>
        <w:autoSpaceDE w:val="0"/>
        <w:autoSpaceDN w:val="0"/>
        <w:adjustRightInd w:val="0"/>
      </w:pPr>
      <w:r w:rsidRPr="00881260">
        <w:t>[12]</w:t>
      </w:r>
      <w:r w:rsidRPr="00881260">
        <w:tab/>
        <w:t xml:space="preserve">K. </w:t>
      </w:r>
      <w:proofErr w:type="spellStart"/>
      <w:r w:rsidRPr="00881260">
        <w:t>Christidis</w:t>
      </w:r>
      <w:proofErr w:type="spellEnd"/>
      <w:r w:rsidRPr="00881260">
        <w:t xml:space="preserve"> y M. </w:t>
      </w:r>
      <w:proofErr w:type="spellStart"/>
      <w:r w:rsidRPr="00881260">
        <w:t>Devetsikiotis</w:t>
      </w:r>
      <w:proofErr w:type="spellEnd"/>
      <w:r w:rsidRPr="00881260">
        <w:t xml:space="preserve">, «Blockchains and Smart Contracts for the Internet of Things», </w:t>
      </w:r>
      <w:r w:rsidRPr="00881260">
        <w:rPr>
          <w:i/>
          <w:iCs/>
        </w:rPr>
        <w:t>IEEE Access</w:t>
      </w:r>
      <w:r w:rsidRPr="00881260">
        <w:t>, vol. 4, pp. 2292-2303, 2016.</w:t>
      </w:r>
    </w:p>
    <w:p w14:paraId="0F70B937" w14:textId="77777777" w:rsidR="00881260" w:rsidRPr="00881260" w:rsidRDefault="00881260" w:rsidP="00881260">
      <w:pPr>
        <w:widowControl w:val="0"/>
        <w:autoSpaceDE w:val="0"/>
        <w:autoSpaceDN w:val="0"/>
        <w:adjustRightInd w:val="0"/>
      </w:pPr>
      <w:r w:rsidRPr="00881260">
        <w:t>[13]</w:t>
      </w:r>
      <w:r w:rsidRPr="00881260">
        <w:tab/>
        <w:t xml:space="preserve">BUTERIN, </w:t>
      </w:r>
      <w:proofErr w:type="spellStart"/>
      <w:r w:rsidRPr="00881260">
        <w:t>Vitalik</w:t>
      </w:r>
      <w:proofErr w:type="spellEnd"/>
      <w:r w:rsidRPr="00881260">
        <w:t xml:space="preserve">, «Ethereum white paper». </w:t>
      </w:r>
      <w:proofErr w:type="spellStart"/>
      <w:r w:rsidRPr="00881260">
        <w:t>ethereum</w:t>
      </w:r>
      <w:proofErr w:type="spellEnd"/>
      <w:r w:rsidRPr="00881260">
        <w:t>, 2013.</w:t>
      </w:r>
    </w:p>
    <w:p w14:paraId="727E20C2" w14:textId="77777777" w:rsidR="00881260" w:rsidRPr="00881260" w:rsidRDefault="00881260" w:rsidP="00881260">
      <w:pPr>
        <w:widowControl w:val="0"/>
        <w:autoSpaceDE w:val="0"/>
        <w:autoSpaceDN w:val="0"/>
        <w:adjustRightInd w:val="0"/>
        <w:rPr>
          <w:lang w:val="es-ES_tradnl"/>
        </w:rPr>
      </w:pPr>
      <w:r w:rsidRPr="00881260">
        <w:rPr>
          <w:lang w:val="es-ES_tradnl"/>
        </w:rPr>
        <w:t>[14]</w:t>
      </w:r>
      <w:r w:rsidRPr="00881260">
        <w:rPr>
          <w:lang w:val="es-ES_tradnl"/>
        </w:rPr>
        <w:tab/>
        <w:t xml:space="preserve">I. </w:t>
      </w:r>
      <w:proofErr w:type="spellStart"/>
      <w:r w:rsidRPr="00881260">
        <w:rPr>
          <w:lang w:val="es-ES_tradnl"/>
        </w:rPr>
        <w:t>Mendívil</w:t>
      </w:r>
      <w:proofErr w:type="spellEnd"/>
      <w:r w:rsidRPr="00881260">
        <w:rPr>
          <w:lang w:val="es-ES_tradnl"/>
        </w:rPr>
        <w:t>, «El ABC de los Documentos Electrónicos Seguros», p. 28.</w:t>
      </w:r>
    </w:p>
    <w:p w14:paraId="6BBBB201" w14:textId="77777777" w:rsidR="00881260" w:rsidRPr="00881260" w:rsidRDefault="00881260" w:rsidP="00881260">
      <w:pPr>
        <w:widowControl w:val="0"/>
        <w:autoSpaceDE w:val="0"/>
        <w:autoSpaceDN w:val="0"/>
        <w:adjustRightInd w:val="0"/>
        <w:rPr>
          <w:lang w:val="es-ES_tradnl"/>
        </w:rPr>
      </w:pPr>
      <w:r w:rsidRPr="00881260">
        <w:rPr>
          <w:lang w:val="es-ES_tradnl"/>
        </w:rPr>
        <w:t>[15]</w:t>
      </w:r>
      <w:r w:rsidRPr="00881260">
        <w:rPr>
          <w:lang w:val="es-ES_tradnl"/>
        </w:rPr>
        <w:tab/>
        <w:t>«</w:t>
      </w:r>
      <w:proofErr w:type="spellStart"/>
      <w:r w:rsidRPr="00881260">
        <w:rPr>
          <w:lang w:val="es-ES_tradnl"/>
        </w:rPr>
        <w:t>Dapps</w:t>
      </w:r>
      <w:proofErr w:type="spellEnd"/>
      <w:r w:rsidRPr="00881260">
        <w:rPr>
          <w:lang w:val="es-ES_tradnl"/>
        </w:rPr>
        <w:t xml:space="preserve"> movilizaron US$ 6.700 millones en 2018», </w:t>
      </w:r>
      <w:proofErr w:type="spellStart"/>
      <w:r w:rsidRPr="00881260">
        <w:rPr>
          <w:i/>
          <w:iCs/>
          <w:lang w:val="es-ES_tradnl"/>
        </w:rPr>
        <w:t>CriptoNoticias</w:t>
      </w:r>
      <w:proofErr w:type="spellEnd"/>
      <w:r w:rsidRPr="00881260">
        <w:rPr>
          <w:i/>
          <w:iCs/>
          <w:lang w:val="es-ES_tradnl"/>
        </w:rPr>
        <w:t xml:space="preserve"> - Bitcoin, blockchains y criptomonedas</w:t>
      </w:r>
      <w:r w:rsidRPr="00881260">
        <w:rPr>
          <w:lang w:val="es-ES_tradnl"/>
        </w:rPr>
        <w:t>, 18-ene-2019. [En línea]. Disponible en: https://www.criptonoticias.com/comunidad/arte-entretenimiento/dapps-movilizaron-usd-6700-millones-2018/. [Accedido: 15-may-2019].</w:t>
      </w:r>
    </w:p>
    <w:p w14:paraId="1AA8B033" w14:textId="77777777" w:rsidR="00881260" w:rsidRPr="00881260" w:rsidRDefault="00881260" w:rsidP="00881260">
      <w:pPr>
        <w:widowControl w:val="0"/>
        <w:autoSpaceDE w:val="0"/>
        <w:autoSpaceDN w:val="0"/>
        <w:adjustRightInd w:val="0"/>
        <w:rPr>
          <w:lang w:val="es-ES_tradnl"/>
        </w:rPr>
      </w:pPr>
      <w:r w:rsidRPr="00881260">
        <w:rPr>
          <w:lang w:val="es-ES_tradnl"/>
        </w:rPr>
        <w:t>[16]</w:t>
      </w:r>
      <w:r w:rsidRPr="00881260">
        <w:rPr>
          <w:lang w:val="es-ES_tradnl"/>
        </w:rPr>
        <w:tab/>
        <w:t>«</w:t>
      </w:r>
      <w:proofErr w:type="spellStart"/>
      <w:r w:rsidRPr="00881260">
        <w:rPr>
          <w:lang w:val="es-ES_tradnl"/>
        </w:rPr>
        <w:t>Criptonoticias</w:t>
      </w:r>
      <w:proofErr w:type="spellEnd"/>
      <w:r w:rsidRPr="00881260">
        <w:rPr>
          <w:lang w:val="es-ES_tradnl"/>
        </w:rPr>
        <w:t xml:space="preserve">», </w:t>
      </w:r>
      <w:proofErr w:type="spellStart"/>
      <w:r w:rsidRPr="00881260">
        <w:rPr>
          <w:i/>
          <w:iCs/>
          <w:lang w:val="es-ES_tradnl"/>
        </w:rPr>
        <w:t>CriptoNoticias</w:t>
      </w:r>
      <w:proofErr w:type="spellEnd"/>
      <w:r w:rsidRPr="00881260">
        <w:rPr>
          <w:i/>
          <w:iCs/>
          <w:lang w:val="es-ES_tradnl"/>
        </w:rPr>
        <w:t xml:space="preserve"> - Bitcoin, blockchains y criptomonedas</w:t>
      </w:r>
      <w:r w:rsidRPr="00881260">
        <w:rPr>
          <w:lang w:val="es-ES_tradnl"/>
        </w:rPr>
        <w:t>, 27-abr-2019. [En línea]. Disponible en: https://www.criptonoticias.com. [Accedido: 15-may-2019].</w:t>
      </w:r>
    </w:p>
    <w:p w14:paraId="547C544A" w14:textId="77777777" w:rsidR="00881260" w:rsidRPr="00881260" w:rsidRDefault="00881260" w:rsidP="00881260">
      <w:pPr>
        <w:widowControl w:val="0"/>
        <w:autoSpaceDE w:val="0"/>
        <w:autoSpaceDN w:val="0"/>
        <w:adjustRightInd w:val="0"/>
        <w:rPr>
          <w:lang w:val="es-ES_tradnl"/>
        </w:rPr>
      </w:pPr>
      <w:r w:rsidRPr="00881260">
        <w:rPr>
          <w:lang w:val="es-ES_tradnl"/>
        </w:rPr>
        <w:t>[17]</w:t>
      </w:r>
      <w:r w:rsidRPr="00881260">
        <w:rPr>
          <w:lang w:val="es-ES_tradnl"/>
        </w:rPr>
        <w:tab/>
        <w:t>«</w:t>
      </w:r>
      <w:proofErr w:type="spellStart"/>
      <w:r w:rsidRPr="00881260">
        <w:rPr>
          <w:lang w:val="es-ES_tradnl"/>
        </w:rPr>
        <w:t>Litecoin</w:t>
      </w:r>
      <w:proofErr w:type="spellEnd"/>
      <w:r w:rsidRPr="00881260">
        <w:rPr>
          <w:lang w:val="es-ES_tradnl"/>
        </w:rPr>
        <w:t xml:space="preserve"> - La moneda electrónica». [En línea]. Disponible en: https://litecoin.org/es/. [Accedido: 15-may-2019].</w:t>
      </w:r>
    </w:p>
    <w:p w14:paraId="40BA8AD3" w14:textId="77777777" w:rsidR="00881260" w:rsidRPr="00881260" w:rsidRDefault="00881260" w:rsidP="00881260">
      <w:pPr>
        <w:widowControl w:val="0"/>
        <w:autoSpaceDE w:val="0"/>
        <w:autoSpaceDN w:val="0"/>
        <w:adjustRightInd w:val="0"/>
        <w:rPr>
          <w:lang w:val="es-ES_tradnl"/>
        </w:rPr>
      </w:pPr>
      <w:r w:rsidRPr="00881260">
        <w:rPr>
          <w:lang w:val="es-ES_tradnl"/>
        </w:rPr>
        <w:t>[18]</w:t>
      </w:r>
      <w:r w:rsidRPr="00881260">
        <w:rPr>
          <w:lang w:val="es-ES_tradnl"/>
        </w:rPr>
        <w:tab/>
        <w:t>«</w:t>
      </w:r>
      <w:proofErr w:type="spellStart"/>
      <w:r w:rsidRPr="00881260">
        <w:rPr>
          <w:lang w:val="es-ES_tradnl"/>
        </w:rPr>
        <w:t>Monero</w:t>
      </w:r>
      <w:proofErr w:type="spellEnd"/>
      <w:r w:rsidRPr="00881260">
        <w:rPr>
          <w:lang w:val="es-ES_tradnl"/>
        </w:rPr>
        <w:t xml:space="preserve">», </w:t>
      </w:r>
      <w:r w:rsidRPr="00881260">
        <w:rPr>
          <w:i/>
          <w:iCs/>
          <w:lang w:val="es-ES_tradnl"/>
        </w:rPr>
        <w:t xml:space="preserve">getmonero.org, </w:t>
      </w:r>
      <w:proofErr w:type="spellStart"/>
      <w:r w:rsidRPr="00881260">
        <w:rPr>
          <w:i/>
          <w:iCs/>
          <w:lang w:val="es-ES_tradnl"/>
        </w:rPr>
        <w:t>The</w:t>
      </w:r>
      <w:proofErr w:type="spellEnd"/>
      <w:r w:rsidRPr="00881260">
        <w:rPr>
          <w:i/>
          <w:iCs/>
          <w:lang w:val="es-ES_tradnl"/>
        </w:rPr>
        <w:t xml:space="preserve"> </w:t>
      </w:r>
      <w:proofErr w:type="spellStart"/>
      <w:r w:rsidRPr="00881260">
        <w:rPr>
          <w:i/>
          <w:iCs/>
          <w:lang w:val="es-ES_tradnl"/>
        </w:rPr>
        <w:t>Monero</w:t>
      </w:r>
      <w:proofErr w:type="spellEnd"/>
      <w:r w:rsidRPr="00881260">
        <w:rPr>
          <w:i/>
          <w:iCs/>
          <w:lang w:val="es-ES_tradnl"/>
        </w:rPr>
        <w:t xml:space="preserve"> Project</w:t>
      </w:r>
      <w:r w:rsidRPr="00881260">
        <w:rPr>
          <w:lang w:val="es-ES_tradnl"/>
        </w:rPr>
        <w:t>. [En línea]. Disponible en: https://getmonero.org/index.html. [Accedido: 15-may-2019].</w:t>
      </w:r>
    </w:p>
    <w:p w14:paraId="4F6CA8BA" w14:textId="77777777" w:rsidR="00881260" w:rsidRPr="00881260" w:rsidRDefault="00881260" w:rsidP="00881260">
      <w:pPr>
        <w:widowControl w:val="0"/>
        <w:autoSpaceDE w:val="0"/>
        <w:autoSpaceDN w:val="0"/>
        <w:adjustRightInd w:val="0"/>
        <w:rPr>
          <w:lang w:val="es-ES_tradnl"/>
        </w:rPr>
      </w:pPr>
      <w:r w:rsidRPr="00233B54">
        <w:t>[19]</w:t>
      </w:r>
      <w:r w:rsidRPr="00233B54">
        <w:tab/>
        <w:t xml:space="preserve">«Hyperledger – Open Source Blockchain Technologies», </w:t>
      </w:r>
      <w:r w:rsidRPr="00233B54">
        <w:rPr>
          <w:i/>
          <w:iCs/>
        </w:rPr>
        <w:t>Hyperledger</w:t>
      </w:r>
      <w:r w:rsidRPr="00233B54">
        <w:t xml:space="preserve">. </w:t>
      </w:r>
      <w:r w:rsidRPr="00881260">
        <w:rPr>
          <w:lang w:val="es-ES_tradnl"/>
        </w:rPr>
        <w:t>[En línea]. Disponible en: https://www.hyperledger.org/. [Accedido: 15-may-2019].</w:t>
      </w:r>
    </w:p>
    <w:p w14:paraId="1691CCE0" w14:textId="77777777" w:rsidR="00881260" w:rsidRPr="00233B54" w:rsidRDefault="00881260" w:rsidP="00881260">
      <w:pPr>
        <w:widowControl w:val="0"/>
        <w:autoSpaceDE w:val="0"/>
        <w:autoSpaceDN w:val="0"/>
        <w:adjustRightInd w:val="0"/>
      </w:pPr>
      <w:r w:rsidRPr="00881260">
        <w:rPr>
          <w:lang w:val="es-ES_tradnl"/>
        </w:rPr>
        <w:t>[20]</w:t>
      </w:r>
      <w:r w:rsidRPr="00881260">
        <w:rPr>
          <w:lang w:val="es-ES_tradnl"/>
        </w:rPr>
        <w:tab/>
        <w:t xml:space="preserve">«r3.com», </w:t>
      </w:r>
      <w:r w:rsidRPr="00881260">
        <w:rPr>
          <w:i/>
          <w:iCs/>
          <w:lang w:val="es-ES_tradnl"/>
        </w:rPr>
        <w:t>r3.com</w:t>
      </w:r>
      <w:r w:rsidRPr="00881260">
        <w:rPr>
          <w:lang w:val="es-ES_tradnl"/>
        </w:rPr>
        <w:t xml:space="preserve">. [En línea]. Disponible en: https://www.r3.com/. </w:t>
      </w:r>
      <w:r w:rsidRPr="00233B54">
        <w:t>[</w:t>
      </w:r>
      <w:proofErr w:type="spellStart"/>
      <w:r w:rsidRPr="00233B54">
        <w:t>Accedido</w:t>
      </w:r>
      <w:proofErr w:type="spellEnd"/>
      <w:r w:rsidRPr="00233B54">
        <w:t>: 15-may-2019].</w:t>
      </w:r>
    </w:p>
    <w:p w14:paraId="726D7707" w14:textId="77777777" w:rsidR="00881260" w:rsidRPr="00881260" w:rsidRDefault="00881260" w:rsidP="00881260">
      <w:pPr>
        <w:widowControl w:val="0"/>
        <w:autoSpaceDE w:val="0"/>
        <w:autoSpaceDN w:val="0"/>
        <w:adjustRightInd w:val="0"/>
        <w:rPr>
          <w:lang w:val="es-ES_tradnl"/>
        </w:rPr>
      </w:pPr>
      <w:r w:rsidRPr="00233B54">
        <w:t>[21]</w:t>
      </w:r>
      <w:r w:rsidRPr="00233B54">
        <w:tab/>
        <w:t xml:space="preserve">«Ripple - One Frictionless Experience To Send Money Globally», </w:t>
      </w:r>
      <w:r w:rsidRPr="00233B54">
        <w:rPr>
          <w:i/>
          <w:iCs/>
        </w:rPr>
        <w:t>Ripple</w:t>
      </w:r>
      <w:r w:rsidRPr="00233B54">
        <w:t xml:space="preserve">. </w:t>
      </w:r>
      <w:r w:rsidRPr="00881260">
        <w:rPr>
          <w:lang w:val="es-ES_tradnl"/>
        </w:rPr>
        <w:t>[En línea]. Disponible en: https://ripple.com/. [Accedido: 15-may-2019].</w:t>
      </w:r>
    </w:p>
    <w:p w14:paraId="6C7C3696" w14:textId="77777777" w:rsidR="00881260" w:rsidRPr="00881260" w:rsidRDefault="00881260" w:rsidP="00881260">
      <w:pPr>
        <w:widowControl w:val="0"/>
        <w:autoSpaceDE w:val="0"/>
        <w:autoSpaceDN w:val="0"/>
        <w:adjustRightInd w:val="0"/>
        <w:rPr>
          <w:lang w:val="es-ES_tradnl"/>
        </w:rPr>
      </w:pPr>
      <w:r w:rsidRPr="00881260">
        <w:rPr>
          <w:lang w:val="es-ES_tradnl"/>
        </w:rPr>
        <w:t>[22]</w:t>
      </w:r>
      <w:r w:rsidRPr="00881260">
        <w:rPr>
          <w:lang w:val="es-ES_tradnl"/>
        </w:rPr>
        <w:tab/>
        <w:t>«</w:t>
      </w:r>
      <w:proofErr w:type="spellStart"/>
      <w:r w:rsidRPr="00881260">
        <w:rPr>
          <w:lang w:val="es-ES_tradnl"/>
        </w:rPr>
        <w:t>BigchainDB</w:t>
      </w:r>
      <w:proofErr w:type="spellEnd"/>
      <w:r w:rsidRPr="00881260">
        <w:rPr>
          <w:lang w:val="es-ES_tradnl"/>
        </w:rPr>
        <w:t xml:space="preserve"> • • </w:t>
      </w:r>
      <w:proofErr w:type="spellStart"/>
      <w:r w:rsidRPr="00881260">
        <w:rPr>
          <w:lang w:val="es-ES_tradnl"/>
        </w:rPr>
        <w:t>The</w:t>
      </w:r>
      <w:proofErr w:type="spellEnd"/>
      <w:r w:rsidRPr="00881260">
        <w:rPr>
          <w:lang w:val="es-ES_tradnl"/>
        </w:rPr>
        <w:t xml:space="preserve"> blockchain </w:t>
      </w:r>
      <w:proofErr w:type="spellStart"/>
      <w:r w:rsidRPr="00881260">
        <w:rPr>
          <w:lang w:val="es-ES_tradnl"/>
        </w:rPr>
        <w:t>database</w:t>
      </w:r>
      <w:proofErr w:type="spellEnd"/>
      <w:r w:rsidRPr="00881260">
        <w:rPr>
          <w:lang w:val="es-ES_tradnl"/>
        </w:rPr>
        <w:t xml:space="preserve">.», </w:t>
      </w:r>
      <w:proofErr w:type="spellStart"/>
      <w:r w:rsidRPr="00881260">
        <w:rPr>
          <w:i/>
          <w:iCs/>
          <w:lang w:val="es-ES_tradnl"/>
        </w:rPr>
        <w:t>BigchainDB</w:t>
      </w:r>
      <w:proofErr w:type="spellEnd"/>
      <w:r w:rsidRPr="00881260">
        <w:rPr>
          <w:lang w:val="es-ES_tradnl"/>
        </w:rPr>
        <w:t>. [En línea]. Disponible en: https://www.bigchaindb.com/. [Accedido: 15-may-2019].</w:t>
      </w:r>
    </w:p>
    <w:p w14:paraId="7446F9D2" w14:textId="77777777" w:rsidR="00881260" w:rsidRPr="00881260" w:rsidRDefault="00881260" w:rsidP="00881260">
      <w:pPr>
        <w:widowControl w:val="0"/>
        <w:autoSpaceDE w:val="0"/>
        <w:autoSpaceDN w:val="0"/>
        <w:adjustRightInd w:val="0"/>
        <w:rPr>
          <w:lang w:val="es-ES_tradnl"/>
        </w:rPr>
      </w:pPr>
      <w:r w:rsidRPr="00881260">
        <w:rPr>
          <w:lang w:val="es-ES_tradnl"/>
        </w:rPr>
        <w:t>[23]</w:t>
      </w:r>
      <w:r w:rsidRPr="00881260">
        <w:rPr>
          <w:lang w:val="es-ES_tradnl"/>
        </w:rPr>
        <w:tab/>
        <w:t>«</w:t>
      </w:r>
      <w:proofErr w:type="spellStart"/>
      <w:r w:rsidRPr="00881260">
        <w:rPr>
          <w:lang w:val="es-ES_tradnl"/>
        </w:rPr>
        <w:t>The</w:t>
      </w:r>
      <w:proofErr w:type="spellEnd"/>
      <w:r w:rsidRPr="00881260">
        <w:rPr>
          <w:lang w:val="es-ES_tradnl"/>
        </w:rPr>
        <w:t xml:space="preserve"> </w:t>
      </w:r>
      <w:proofErr w:type="spellStart"/>
      <w:r w:rsidRPr="00881260">
        <w:rPr>
          <w:lang w:val="es-ES_tradnl"/>
        </w:rPr>
        <w:t>Solution</w:t>
      </w:r>
      <w:proofErr w:type="spellEnd"/>
      <w:r w:rsidRPr="00881260">
        <w:rPr>
          <w:lang w:val="es-ES_tradnl"/>
        </w:rPr>
        <w:t xml:space="preserve">», </w:t>
      </w:r>
      <w:proofErr w:type="spellStart"/>
      <w:r w:rsidRPr="00881260">
        <w:rPr>
          <w:i/>
          <w:iCs/>
          <w:lang w:val="es-ES_tradnl"/>
        </w:rPr>
        <w:t>Evernym</w:t>
      </w:r>
      <w:proofErr w:type="spellEnd"/>
      <w:r w:rsidRPr="00881260">
        <w:rPr>
          <w:lang w:val="es-ES_tradnl"/>
        </w:rPr>
        <w:t>. [En línea]. Disponible en: https://www.evernym.com/solution/. [Accedido: 15-may-2019].</w:t>
      </w:r>
    </w:p>
    <w:p w14:paraId="61EAEBB1" w14:textId="77777777" w:rsidR="00881260" w:rsidRPr="00233B54" w:rsidRDefault="00881260" w:rsidP="00881260">
      <w:pPr>
        <w:widowControl w:val="0"/>
        <w:autoSpaceDE w:val="0"/>
        <w:autoSpaceDN w:val="0"/>
        <w:adjustRightInd w:val="0"/>
      </w:pPr>
      <w:r w:rsidRPr="00881260">
        <w:rPr>
          <w:lang w:val="es-ES_tradnl"/>
        </w:rPr>
        <w:t>[24]</w:t>
      </w:r>
      <w:r w:rsidRPr="00881260">
        <w:rPr>
          <w:lang w:val="es-ES_tradnl"/>
        </w:rPr>
        <w:tab/>
        <w:t xml:space="preserve">«Cuestiones básicas de Ethereum | Billetera de Blockchain». [En línea]. Disponible en: https://www.blockchain.com/es/learning-portal/ether-basics. </w:t>
      </w:r>
      <w:r w:rsidRPr="00233B54">
        <w:t>[</w:t>
      </w:r>
      <w:proofErr w:type="spellStart"/>
      <w:r w:rsidRPr="00233B54">
        <w:t>Accedido</w:t>
      </w:r>
      <w:proofErr w:type="spellEnd"/>
      <w:r w:rsidRPr="00233B54">
        <w:t>: 09-may-2019].</w:t>
      </w:r>
    </w:p>
    <w:p w14:paraId="0C60CFA1" w14:textId="77777777" w:rsidR="00881260" w:rsidRPr="00233B54" w:rsidRDefault="00881260" w:rsidP="00881260">
      <w:pPr>
        <w:widowControl w:val="0"/>
        <w:autoSpaceDE w:val="0"/>
        <w:autoSpaceDN w:val="0"/>
        <w:adjustRightInd w:val="0"/>
      </w:pPr>
      <w:r w:rsidRPr="00233B54">
        <w:lastRenderedPageBreak/>
        <w:t>[25]</w:t>
      </w:r>
      <w:r w:rsidRPr="00233B54">
        <w:tab/>
        <w:t>D. G. Wood, «ETHEREUM: A SECURE DECENTRALISED GENERALISED TRANSACTION LEDGER», p. 32.</w:t>
      </w:r>
    </w:p>
    <w:p w14:paraId="7909FD4C" w14:textId="77777777" w:rsidR="00881260" w:rsidRPr="00881260" w:rsidRDefault="00881260" w:rsidP="00881260">
      <w:pPr>
        <w:widowControl w:val="0"/>
        <w:autoSpaceDE w:val="0"/>
        <w:autoSpaceDN w:val="0"/>
        <w:adjustRightInd w:val="0"/>
        <w:rPr>
          <w:lang w:val="es-ES_tradnl"/>
        </w:rPr>
      </w:pPr>
      <w:r w:rsidRPr="00881260">
        <w:rPr>
          <w:lang w:val="es-ES_tradnl"/>
        </w:rPr>
        <w:t>[26]</w:t>
      </w:r>
      <w:r w:rsidRPr="00881260">
        <w:rPr>
          <w:lang w:val="es-ES_tradnl"/>
        </w:rPr>
        <w:tab/>
        <w:t>«Remix - Solidity IDE». [En línea]. Disponible en: https://remix.ethereum.org/#optimize=false&amp;version=soljson-v0.5.1+commit.c8a2cb62.js. [Accedido: 19-may-2019].</w:t>
      </w:r>
    </w:p>
    <w:p w14:paraId="0F473417" w14:textId="77777777" w:rsidR="00881260" w:rsidRPr="00881260" w:rsidRDefault="00881260" w:rsidP="00881260">
      <w:pPr>
        <w:widowControl w:val="0"/>
        <w:autoSpaceDE w:val="0"/>
        <w:autoSpaceDN w:val="0"/>
        <w:adjustRightInd w:val="0"/>
        <w:rPr>
          <w:lang w:val="es-ES_tradnl"/>
        </w:rPr>
      </w:pPr>
      <w:r w:rsidRPr="00881260">
        <w:rPr>
          <w:lang w:val="es-ES_tradnl"/>
        </w:rPr>
        <w:t>[27]</w:t>
      </w:r>
      <w:r w:rsidRPr="00881260">
        <w:rPr>
          <w:lang w:val="es-ES_tradnl"/>
        </w:rPr>
        <w:tab/>
        <w:t xml:space="preserve">«Estructura y elementos de un contrato», </w:t>
      </w:r>
      <w:r w:rsidRPr="00881260">
        <w:rPr>
          <w:i/>
          <w:iCs/>
          <w:lang w:val="es-ES_tradnl"/>
        </w:rPr>
        <w:t>APRENDE BLOCKCHAIN</w:t>
      </w:r>
      <w:r w:rsidRPr="00881260">
        <w:rPr>
          <w:lang w:val="es-ES_tradnl"/>
        </w:rPr>
        <w:t>, 28-feb-2018. .</w:t>
      </w:r>
    </w:p>
    <w:p w14:paraId="39A603FD" w14:textId="77777777" w:rsidR="00881260" w:rsidRPr="00881260" w:rsidRDefault="00881260" w:rsidP="00881260">
      <w:pPr>
        <w:widowControl w:val="0"/>
        <w:autoSpaceDE w:val="0"/>
        <w:autoSpaceDN w:val="0"/>
        <w:adjustRightInd w:val="0"/>
        <w:rPr>
          <w:lang w:val="es-ES_tradnl"/>
        </w:rPr>
      </w:pPr>
      <w:r w:rsidRPr="00881260">
        <w:rPr>
          <w:lang w:val="es-ES_tradnl"/>
        </w:rPr>
        <w:t>[28]</w:t>
      </w:r>
      <w:r w:rsidRPr="00881260">
        <w:rPr>
          <w:lang w:val="es-ES_tradnl"/>
        </w:rPr>
        <w:tab/>
        <w:t xml:space="preserve">«¿Qué es y para qué sirve el “Gas” en Ethereum?», </w:t>
      </w:r>
      <w:r w:rsidRPr="00881260">
        <w:rPr>
          <w:i/>
          <w:iCs/>
          <w:lang w:val="es-ES_tradnl"/>
        </w:rPr>
        <w:t>Ethereum</w:t>
      </w:r>
      <w:r w:rsidRPr="00881260">
        <w:rPr>
          <w:lang w:val="es-ES_tradnl"/>
        </w:rPr>
        <w:t>, 25-ene-2018. .</w:t>
      </w:r>
    </w:p>
    <w:p w14:paraId="30F3CC24" w14:textId="77777777" w:rsidR="00881260" w:rsidRPr="00233B54" w:rsidRDefault="00881260" w:rsidP="00881260">
      <w:pPr>
        <w:widowControl w:val="0"/>
        <w:autoSpaceDE w:val="0"/>
        <w:autoSpaceDN w:val="0"/>
        <w:adjustRightInd w:val="0"/>
      </w:pPr>
      <w:r w:rsidRPr="00233B54">
        <w:t>[29]</w:t>
      </w:r>
      <w:r w:rsidRPr="00233B54">
        <w:tab/>
        <w:t xml:space="preserve">C. G. García, J. P. </w:t>
      </w:r>
      <w:proofErr w:type="spellStart"/>
      <w:r w:rsidRPr="00233B54">
        <w:t>Espada</w:t>
      </w:r>
      <w:proofErr w:type="spellEnd"/>
      <w:r w:rsidRPr="00233B54">
        <w:t xml:space="preserve">, B. C. P. G. </w:t>
      </w:r>
      <w:proofErr w:type="spellStart"/>
      <w:r w:rsidRPr="00233B54">
        <w:t>Bustelo</w:t>
      </w:r>
      <w:proofErr w:type="spellEnd"/>
      <w:r w:rsidRPr="00233B54">
        <w:t xml:space="preserve">, y J. M. C. </w:t>
      </w:r>
      <w:proofErr w:type="spellStart"/>
      <w:r w:rsidRPr="00233B54">
        <w:t>Lovelle</w:t>
      </w:r>
      <w:proofErr w:type="spellEnd"/>
      <w:r w:rsidRPr="00233B54">
        <w:t xml:space="preserve">, «Swift vs. Objective-C: A New Programming Language», </w:t>
      </w:r>
      <w:r w:rsidRPr="00233B54">
        <w:rPr>
          <w:i/>
          <w:iCs/>
        </w:rPr>
        <w:t>IJIMAI</w:t>
      </w:r>
      <w:r w:rsidRPr="00233B54">
        <w:t xml:space="preserve">, vol. 3, </w:t>
      </w:r>
      <w:proofErr w:type="spellStart"/>
      <w:r w:rsidRPr="00233B54">
        <w:t>n.</w:t>
      </w:r>
      <w:r w:rsidRPr="00233B54">
        <w:rPr>
          <w:vertAlign w:val="superscript"/>
        </w:rPr>
        <w:t>o</w:t>
      </w:r>
      <w:proofErr w:type="spellEnd"/>
      <w:r w:rsidRPr="00233B54">
        <w:t xml:space="preserve"> 3, pp. 74-81, 2015.</w:t>
      </w:r>
    </w:p>
    <w:p w14:paraId="13EB42A5" w14:textId="77777777" w:rsidR="00881260" w:rsidRPr="00233B54" w:rsidRDefault="00881260" w:rsidP="00881260">
      <w:pPr>
        <w:widowControl w:val="0"/>
        <w:autoSpaceDE w:val="0"/>
        <w:autoSpaceDN w:val="0"/>
        <w:adjustRightInd w:val="0"/>
      </w:pPr>
      <w:r w:rsidRPr="00233B54">
        <w:t>[30]</w:t>
      </w:r>
      <w:r w:rsidRPr="00233B54">
        <w:tab/>
        <w:t xml:space="preserve">A. Teller, «Turing completeness in the language of genetic programming with indexed memory», </w:t>
      </w:r>
      <w:proofErr w:type="spellStart"/>
      <w:r w:rsidRPr="00233B54">
        <w:t>en</w:t>
      </w:r>
      <w:proofErr w:type="spellEnd"/>
      <w:r w:rsidRPr="00233B54">
        <w:t xml:space="preserve"> </w:t>
      </w:r>
      <w:r w:rsidRPr="00233B54">
        <w:rPr>
          <w:i/>
          <w:iCs/>
        </w:rPr>
        <w:t>Proceedings of the First IEEE Conference on Evolutionary Computation. IEEE World Congress on Computational Intelligence</w:t>
      </w:r>
      <w:r w:rsidRPr="00233B54">
        <w:t>, Orlando, FL, USA, 1994, pp. 136-141.</w:t>
      </w:r>
    </w:p>
    <w:p w14:paraId="436864F2" w14:textId="77777777" w:rsidR="00881260" w:rsidRPr="00233B54" w:rsidRDefault="00881260" w:rsidP="00881260">
      <w:pPr>
        <w:widowControl w:val="0"/>
        <w:autoSpaceDE w:val="0"/>
        <w:autoSpaceDN w:val="0"/>
        <w:adjustRightInd w:val="0"/>
      </w:pPr>
      <w:r w:rsidRPr="00233B54">
        <w:t>[31]</w:t>
      </w:r>
      <w:r w:rsidRPr="00233B54">
        <w:tab/>
        <w:t xml:space="preserve">M. </w:t>
      </w:r>
      <w:proofErr w:type="spellStart"/>
      <w:r w:rsidRPr="00233B54">
        <w:t>Wohrer</w:t>
      </w:r>
      <w:proofErr w:type="spellEnd"/>
      <w:r w:rsidRPr="00233B54">
        <w:t xml:space="preserve"> y U. Zdun, «Smart contracts: security patterns in the </w:t>
      </w:r>
      <w:proofErr w:type="spellStart"/>
      <w:r w:rsidRPr="00233B54">
        <w:t>ethereum</w:t>
      </w:r>
      <w:proofErr w:type="spellEnd"/>
      <w:r w:rsidRPr="00233B54">
        <w:t xml:space="preserve"> ecosystem and solidity», </w:t>
      </w:r>
      <w:proofErr w:type="spellStart"/>
      <w:r w:rsidRPr="00233B54">
        <w:t>en</w:t>
      </w:r>
      <w:proofErr w:type="spellEnd"/>
      <w:r w:rsidRPr="00233B54">
        <w:t xml:space="preserve"> </w:t>
      </w:r>
      <w:r w:rsidRPr="00233B54">
        <w:rPr>
          <w:i/>
          <w:iCs/>
        </w:rPr>
        <w:t>2018 International Workshop on Blockchain Oriented Software Engineering (IWBOSE)</w:t>
      </w:r>
      <w:r w:rsidRPr="00233B54">
        <w:t>, Campobasso, 2018, pp. 2-8.</w:t>
      </w:r>
    </w:p>
    <w:p w14:paraId="16F569D0" w14:textId="77777777" w:rsidR="00881260" w:rsidRPr="00233B54" w:rsidRDefault="00881260" w:rsidP="00881260">
      <w:pPr>
        <w:widowControl w:val="0"/>
        <w:autoSpaceDE w:val="0"/>
        <w:autoSpaceDN w:val="0"/>
        <w:adjustRightInd w:val="0"/>
      </w:pPr>
      <w:r w:rsidRPr="00233B54">
        <w:t>[32]</w:t>
      </w:r>
      <w:r w:rsidRPr="00233B54">
        <w:tab/>
        <w:t xml:space="preserve">W. Warren y A. </w:t>
      </w:r>
      <w:proofErr w:type="spellStart"/>
      <w:r w:rsidRPr="00233B54">
        <w:t>Bandeali</w:t>
      </w:r>
      <w:proofErr w:type="spellEnd"/>
      <w:r w:rsidRPr="00233B54">
        <w:t>, «0x: An open protocol for decentralized exchange on the Ethereum blockchain», p. 16.</w:t>
      </w:r>
    </w:p>
    <w:p w14:paraId="31AB7DAC" w14:textId="35F64CAC" w:rsidR="00140325" w:rsidRPr="009F0B4E" w:rsidRDefault="0030319D" w:rsidP="003E7FE7">
      <w:r w:rsidRPr="000A3D5A">
        <w:fldChar w:fldCharType="end"/>
      </w:r>
      <w:proofErr w:type="spellStart"/>
      <w:r w:rsidR="00242AF6" w:rsidRPr="009F0B4E">
        <w:t>asdasd</w:t>
      </w:r>
      <w:proofErr w:type="spellEnd"/>
      <w:r w:rsidR="001C5B2C">
        <w:t xml:space="preserve"> </w:t>
      </w:r>
    </w:p>
    <w:p w14:paraId="3E88B117" w14:textId="25975520" w:rsidR="00140325" w:rsidRPr="000833C4" w:rsidRDefault="00140325" w:rsidP="003E7FE7">
      <w:pPr>
        <w:pStyle w:val="Textoindependiente"/>
      </w:pPr>
    </w:p>
    <w:p w14:paraId="4C33659D" w14:textId="20A473CE" w:rsidR="008E36E4" w:rsidRPr="003E7FE7" w:rsidRDefault="00CD05B6" w:rsidP="003E7FE7">
      <w:pPr>
        <w:pStyle w:val="Ttulo6"/>
        <w:numPr>
          <w:ilvl w:val="0"/>
          <w:numId w:val="0"/>
        </w:numPr>
      </w:pPr>
      <w:r w:rsidRPr="00970324">
        <w:br w:type="page"/>
      </w:r>
      <w:bookmarkStart w:id="383" w:name="_Toc267562108"/>
      <w:r w:rsidR="008E36E4" w:rsidRPr="003E7FE7">
        <w:lastRenderedPageBreak/>
        <w:t>Enter Your Appendix Title Here</w:t>
      </w:r>
      <w:bookmarkEnd w:id="383"/>
    </w:p>
    <w:p w14:paraId="6ACE2581" w14:textId="77777777" w:rsidR="008E36E4" w:rsidRPr="00015A7C" w:rsidRDefault="008E36E4" w:rsidP="008E36E4">
      <w:pPr>
        <w:pStyle w:val="Textoindependiente"/>
      </w:pPr>
      <w:r w:rsidRPr="009F0B4E">
        <w:t>A</w:t>
      </w:r>
      <w:r w:rsidRPr="000352C2">
        <w:t xml:space="preserve">ppendices must be identified by letters (A, B, etc.) rather than by numbers.  For this reason, different style </w:t>
      </w:r>
      <w:r w:rsidRPr="00DE4C47">
        <w:t>headings are used with appendices.  (The style at the to</w:t>
      </w:r>
      <w:r w:rsidRPr="00015A7C">
        <w:t>p of this page is “Appendix A - Heading 6.”)</w:t>
      </w:r>
    </w:p>
    <w:p w14:paraId="0181AE2B" w14:textId="77777777" w:rsidR="008E36E4" w:rsidRPr="00775C3C" w:rsidRDefault="008E36E4" w:rsidP="000852A0">
      <w:pPr>
        <w:pStyle w:val="Ttulo7"/>
      </w:pPr>
      <w:r w:rsidRPr="003160E6">
        <w:t>First-level Subhead (Heading 7 style)</w:t>
      </w:r>
    </w:p>
    <w:p w14:paraId="6703551A" w14:textId="77777777" w:rsidR="005461E9" w:rsidRPr="00970324" w:rsidRDefault="005461E9" w:rsidP="005461E9">
      <w:pPr>
        <w:pStyle w:val="Textoindependiente"/>
      </w:pPr>
      <w:r w:rsidRPr="005048C7">
        <w:t xml:space="preserve">Within an appendix,  </w:t>
      </w:r>
      <w:r w:rsidR="008E36E4" w:rsidRPr="00970324">
        <w:t xml:space="preserve">Heading 7 is the style </w:t>
      </w:r>
      <w:r w:rsidRPr="00970324">
        <w:t xml:space="preserve">to use for all first-level subheads. If you need to add another subhead level within Heading 7, use Heading 8 as shown below.  </w:t>
      </w:r>
    </w:p>
    <w:p w14:paraId="05E4AA1B" w14:textId="77777777" w:rsidR="008E36E4" w:rsidRPr="00970324" w:rsidRDefault="008E36E4" w:rsidP="00FA2E97">
      <w:pPr>
        <w:pStyle w:val="Ttulo8"/>
      </w:pPr>
      <w:r w:rsidRPr="00970324">
        <w:t>Second-level Subhead (Heading 8 style)</w:t>
      </w:r>
    </w:p>
    <w:p w14:paraId="305E7CB7" w14:textId="77777777" w:rsidR="005461E9" w:rsidRPr="00970324" w:rsidRDefault="008E36E4" w:rsidP="005461E9">
      <w:pPr>
        <w:pStyle w:val="Textoindependiente"/>
      </w:pPr>
      <w:r w:rsidRPr="00970324">
        <w:t xml:space="preserve">Use </w:t>
      </w:r>
      <w:r w:rsidR="005461E9" w:rsidRPr="00970324">
        <w:t xml:space="preserve"> Heading 8</w:t>
      </w:r>
      <w:r w:rsidRPr="00970324">
        <w:t xml:space="preserve"> for </w:t>
      </w:r>
      <w:r w:rsidR="005461E9" w:rsidRPr="00970324">
        <w:t>all</w:t>
      </w:r>
      <w:r w:rsidRPr="00970324">
        <w:t xml:space="preserve"> second-level subhead</w:t>
      </w:r>
      <w:r w:rsidR="005461E9" w:rsidRPr="00970324">
        <w:t>s within an appendix</w:t>
      </w:r>
      <w:r w:rsidRPr="00970324">
        <w:t xml:space="preserve">.  </w:t>
      </w:r>
      <w:r w:rsidR="005461E9" w:rsidRPr="00970324">
        <w:t>If you need to add another subhead level within Heading 8, use Heading 9 as shown below.</w:t>
      </w:r>
    </w:p>
    <w:p w14:paraId="33E34715" w14:textId="77777777" w:rsidR="008E36E4" w:rsidRPr="00970324" w:rsidRDefault="008E36E4" w:rsidP="00E3017A">
      <w:pPr>
        <w:pStyle w:val="Ttulo9"/>
      </w:pPr>
      <w:r w:rsidRPr="00970324">
        <w:t>Third-level Subhead (Heading 9 style)</w:t>
      </w:r>
    </w:p>
    <w:p w14:paraId="312AB8DC" w14:textId="77777777" w:rsidR="008E36E4" w:rsidRPr="00970324" w:rsidRDefault="005461E9" w:rsidP="002A5447">
      <w:pPr>
        <w:pStyle w:val="Textoindependiente"/>
      </w:pPr>
      <w:r w:rsidRPr="00970324">
        <w:t>If you need a third-level subhead in an appendix, use Heading 4.</w:t>
      </w:r>
    </w:p>
    <w:p w14:paraId="4F02ADA8" w14:textId="77777777" w:rsidR="008E36E4" w:rsidRPr="0094773E" w:rsidRDefault="008E36E4" w:rsidP="000852A0">
      <w:pPr>
        <w:pStyle w:val="Ttulo7"/>
        <w:rPr>
          <w:lang w:val="es-ES_tradnl"/>
        </w:rPr>
      </w:pPr>
      <w:r w:rsidRPr="0094773E">
        <w:rPr>
          <w:lang w:val="es-ES_tradnl"/>
        </w:rPr>
        <w:t xml:space="preserve">Figures and </w:t>
      </w:r>
      <w:proofErr w:type="spellStart"/>
      <w:r w:rsidRPr="0094773E">
        <w:rPr>
          <w:lang w:val="es-ES_tradnl"/>
        </w:rPr>
        <w:t>Tables</w:t>
      </w:r>
      <w:proofErr w:type="spellEnd"/>
      <w:r w:rsidRPr="0094773E">
        <w:rPr>
          <w:lang w:val="es-ES_tradnl"/>
        </w:rPr>
        <w:t xml:space="preserve"> </w:t>
      </w:r>
      <w:proofErr w:type="spellStart"/>
      <w:r w:rsidRPr="0094773E">
        <w:rPr>
          <w:lang w:val="es-ES_tradnl"/>
        </w:rPr>
        <w:t>Within</w:t>
      </w:r>
      <w:proofErr w:type="spellEnd"/>
      <w:r w:rsidRPr="0094773E">
        <w:rPr>
          <w:lang w:val="es-ES_tradnl"/>
        </w:rPr>
        <w:t xml:space="preserve"> </w:t>
      </w:r>
      <w:proofErr w:type="spellStart"/>
      <w:r w:rsidRPr="0094773E">
        <w:rPr>
          <w:lang w:val="es-ES_tradnl"/>
        </w:rPr>
        <w:t>Appendices</w:t>
      </w:r>
      <w:proofErr w:type="spellEnd"/>
    </w:p>
    <w:p w14:paraId="34CCE8CA" w14:textId="77777777" w:rsidR="008E36E4" w:rsidRPr="00DE4C47" w:rsidRDefault="008E36E4" w:rsidP="008E36E4">
      <w:pPr>
        <w:pStyle w:val="Textoindependiente"/>
      </w:pPr>
      <w:r w:rsidRPr="009F0B4E">
        <w:t>When you first add a figure or table to an appendix, it will be numbered as though it were in a regular chapter.  Fo</w:t>
      </w:r>
      <w:r w:rsidRPr="000352C2">
        <w:t xml:space="preserve">r example, when the figure below was first inserted, it became </w:t>
      </w:r>
      <w:r w:rsidRPr="000833C4">
        <w:t xml:space="preserve">“Figure 4.1”.  As a figure within Appendix A, it should be “Figure A.1”  </w:t>
      </w:r>
    </w:p>
    <w:p w14:paraId="340B504B" w14:textId="77777777" w:rsidR="008E36E4" w:rsidRPr="00775C3C" w:rsidRDefault="008E36E4" w:rsidP="008E36E4">
      <w:pPr>
        <w:pStyle w:val="Textoindependiente"/>
        <w:numPr>
          <w:ins w:id="384" w:author="" w:date="2010-06-04T12:20:00Z"/>
        </w:numPr>
      </w:pPr>
      <w:r w:rsidRPr="00015A7C">
        <w:t>To make this change, the codes in the caption labe</w:t>
      </w:r>
      <w:r w:rsidR="005461E9" w:rsidRPr="00015A7C">
        <w:t>ls must be modified, and it’s best to wait until all figures and tabl</w:t>
      </w:r>
      <w:r w:rsidR="005461E9" w:rsidRPr="003160E6">
        <w:t>es have been added to appendices.</w:t>
      </w:r>
    </w:p>
    <w:p w14:paraId="31142EF4" w14:textId="77777777" w:rsidR="008E36E4" w:rsidRPr="00970324" w:rsidRDefault="008E36E4" w:rsidP="008E36E4">
      <w:pPr>
        <w:pStyle w:val="Textoindependiente"/>
      </w:pPr>
      <w:r w:rsidRPr="005048C7">
        <w:t xml:space="preserve"> </w:t>
      </w:r>
    </w:p>
    <w:p w14:paraId="6E5A1B15" w14:textId="77777777" w:rsidR="008E36E4" w:rsidRPr="000352C2" w:rsidRDefault="008E36E4">
      <w:pPr>
        <w:pStyle w:val="Epgrafe"/>
      </w:pPr>
      <w:bookmarkStart w:id="385" w:name="_Toc269976450"/>
      <w:r w:rsidRPr="00970324">
        <w:t xml:space="preserve">Figure </w:t>
      </w:r>
      <w:r w:rsidR="00A34CB9" w:rsidRPr="0094773E">
        <w:rPr>
          <w:lang w:val="es-ES_tradnl"/>
        </w:rPr>
        <w:fldChar w:fldCharType="begin"/>
      </w:r>
      <w:r w:rsidR="00A34CB9" w:rsidRPr="00970324">
        <w:instrText xml:space="preserve"> STYLEREF 6 \s </w:instrText>
      </w:r>
      <w:r w:rsidR="00A34CB9" w:rsidRPr="0094773E">
        <w:rPr>
          <w:lang w:val="es-ES_tradnl"/>
        </w:rPr>
        <w:fldChar w:fldCharType="separate"/>
      </w:r>
      <w:r w:rsidR="00A01489" w:rsidRPr="009F0B4E">
        <w:rPr>
          <w:noProof/>
        </w:rPr>
        <w:t>A</w:t>
      </w:r>
      <w:r w:rsidR="00A34CB9" w:rsidRPr="0094773E">
        <w:rPr>
          <w:lang w:val="es-ES_tradnl"/>
        </w:rPr>
        <w:fldChar w:fldCharType="end"/>
      </w:r>
      <w:r w:rsidR="00A34CB9" w:rsidRPr="009F0B4E">
        <w:t>.</w:t>
      </w:r>
      <w:r w:rsidR="00A34CB9" w:rsidRPr="0094773E">
        <w:rPr>
          <w:lang w:val="es-ES_tradnl"/>
        </w:rPr>
        <w:fldChar w:fldCharType="begin"/>
      </w:r>
      <w:r w:rsidR="00A34CB9" w:rsidRPr="00970324">
        <w:instrText xml:space="preserve"> SEQ Figure \* ARABIC \s 6 </w:instrText>
      </w:r>
      <w:r w:rsidR="00A34CB9" w:rsidRPr="0094773E">
        <w:rPr>
          <w:lang w:val="es-ES_tradnl"/>
        </w:rPr>
        <w:fldChar w:fldCharType="separate"/>
      </w:r>
      <w:r w:rsidR="00A01489" w:rsidRPr="009F0B4E">
        <w:rPr>
          <w:noProof/>
        </w:rPr>
        <w:t>1</w:t>
      </w:r>
      <w:r w:rsidR="00A34CB9" w:rsidRPr="0094773E">
        <w:rPr>
          <w:lang w:val="es-ES_tradnl"/>
        </w:rPr>
        <w:fldChar w:fldCharType="end"/>
      </w:r>
      <w:r w:rsidRPr="009F0B4E">
        <w:t xml:space="preserve"> First Figure in Appendix A</w:t>
      </w:r>
      <w:bookmarkEnd w:id="385"/>
    </w:p>
    <w:p w14:paraId="11CDE9AC" w14:textId="77777777" w:rsidR="008E36E4" w:rsidRPr="0094773E" w:rsidRDefault="009639D0" w:rsidP="008E36E4">
      <w:pPr>
        <w:pStyle w:val="Textoindependiente"/>
        <w:ind w:firstLine="0"/>
        <w:rPr>
          <w:lang w:val="es-ES_tradnl"/>
        </w:rPr>
      </w:pPr>
      <w:r w:rsidRPr="0094773E">
        <w:rPr>
          <w:noProof/>
          <w:lang w:val="es-ES_tradnl"/>
        </w:rPr>
        <w:drawing>
          <wp:inline distT="0" distB="0" distL="0" distR="0" wp14:anchorId="49415785" wp14:editId="6AC7693A">
            <wp:extent cx="798195" cy="798195"/>
            <wp:effectExtent l="0" t="0" r="0" b="0"/>
            <wp:docPr id="4" name="Imagen 4" descr="MP00640_"/>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P00640_"/>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98195" cy="798195"/>
                    </a:xfrm>
                    <a:prstGeom prst="rect">
                      <a:avLst/>
                    </a:prstGeom>
                    <a:noFill/>
                    <a:ln>
                      <a:noFill/>
                    </a:ln>
                  </pic:spPr>
                </pic:pic>
              </a:graphicData>
            </a:graphic>
          </wp:inline>
        </w:drawing>
      </w:r>
      <w:r w:rsidR="008E36E4" w:rsidRPr="0094773E">
        <w:rPr>
          <w:lang w:val="es-ES_tradnl"/>
        </w:rPr>
        <w:t xml:space="preserve"> </w:t>
      </w:r>
    </w:p>
    <w:p w14:paraId="238A1479" w14:textId="77777777" w:rsidR="007022E1" w:rsidRPr="0094773E" w:rsidRDefault="007022E1" w:rsidP="008E36E4">
      <w:pPr>
        <w:pStyle w:val="Textoindependiente"/>
        <w:rPr>
          <w:lang w:val="es-ES_tradnl"/>
        </w:rPr>
      </w:pPr>
    </w:p>
    <w:p w14:paraId="03402726" w14:textId="77777777" w:rsidR="008E36E4" w:rsidRPr="0094773E" w:rsidRDefault="00CD05B6" w:rsidP="008E5C64">
      <w:pPr>
        <w:pStyle w:val="Ttulo6"/>
        <w:rPr>
          <w:lang w:val="es-ES_tradnl"/>
        </w:rPr>
      </w:pPr>
      <w:r w:rsidRPr="0094773E">
        <w:rPr>
          <w:lang w:val="es-ES_tradnl"/>
        </w:rPr>
        <w:br w:type="page"/>
      </w:r>
      <w:bookmarkStart w:id="386" w:name="_Toc267562109"/>
      <w:proofErr w:type="spellStart"/>
      <w:r w:rsidR="008E36E4" w:rsidRPr="0094773E">
        <w:rPr>
          <w:lang w:val="es-ES_tradnl"/>
        </w:rPr>
        <w:lastRenderedPageBreak/>
        <w:t>Enter</w:t>
      </w:r>
      <w:proofErr w:type="spellEnd"/>
      <w:r w:rsidR="008E36E4" w:rsidRPr="0094773E">
        <w:rPr>
          <w:lang w:val="es-ES_tradnl"/>
        </w:rPr>
        <w:t xml:space="preserve"> </w:t>
      </w:r>
      <w:proofErr w:type="spellStart"/>
      <w:r w:rsidR="0050728E" w:rsidRPr="0094773E">
        <w:rPr>
          <w:lang w:val="es-ES_tradnl"/>
        </w:rPr>
        <w:t>Your</w:t>
      </w:r>
      <w:proofErr w:type="spellEnd"/>
      <w:r w:rsidR="0050728E" w:rsidRPr="0094773E">
        <w:rPr>
          <w:lang w:val="es-ES_tradnl"/>
        </w:rPr>
        <w:t xml:space="preserve"> </w:t>
      </w:r>
      <w:proofErr w:type="spellStart"/>
      <w:r w:rsidR="008E36E4" w:rsidRPr="0094773E">
        <w:rPr>
          <w:lang w:val="es-ES_tradnl"/>
        </w:rPr>
        <w:t>Appendix</w:t>
      </w:r>
      <w:proofErr w:type="spellEnd"/>
      <w:r w:rsidR="0050728E" w:rsidRPr="0094773E">
        <w:rPr>
          <w:lang w:val="es-ES_tradnl"/>
        </w:rPr>
        <w:t xml:space="preserve"> </w:t>
      </w:r>
      <w:proofErr w:type="spellStart"/>
      <w:r w:rsidR="0050728E" w:rsidRPr="0094773E">
        <w:rPr>
          <w:lang w:val="es-ES_tradnl"/>
        </w:rPr>
        <w:t>Title</w:t>
      </w:r>
      <w:proofErr w:type="spellEnd"/>
      <w:r w:rsidR="0050728E" w:rsidRPr="0094773E">
        <w:rPr>
          <w:lang w:val="es-ES_tradnl"/>
        </w:rPr>
        <w:t xml:space="preserve"> </w:t>
      </w:r>
      <w:proofErr w:type="spellStart"/>
      <w:r w:rsidR="008E36E4" w:rsidRPr="0094773E">
        <w:rPr>
          <w:lang w:val="es-ES_tradnl"/>
        </w:rPr>
        <w:t>Here</w:t>
      </w:r>
      <w:bookmarkEnd w:id="386"/>
      <w:proofErr w:type="spellEnd"/>
    </w:p>
    <w:p w14:paraId="4F2A9154" w14:textId="77777777" w:rsidR="008E36E4" w:rsidRPr="001D4A64" w:rsidRDefault="008E36E4" w:rsidP="008E36E4">
      <w:pPr>
        <w:pStyle w:val="Textoindependiente"/>
      </w:pPr>
      <w:r w:rsidRPr="001D4A64">
        <w:t>If you need additional appendices, use style “Appendix A – Heading 6” for the appendix heading.  This will label appendices in alphabetical order (A, B, C, etc.).</w:t>
      </w:r>
    </w:p>
    <w:sectPr w:rsidR="008E36E4" w:rsidRPr="001D4A64" w:rsidSect="00AA3176">
      <w:footerReference w:type="default" r:id="rId1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0" w:author="ADRIAN RIESCO RODRIGUEZ" w:date="2019-05-16T14:27:00Z" w:initials="ARR">
    <w:p w14:paraId="5A8CB05B" w14:textId="77777777" w:rsidR="00457912" w:rsidRPr="0023653B" w:rsidRDefault="00457912" w:rsidP="008E1D78">
      <w:pPr>
        <w:pStyle w:val="Textocomentario"/>
        <w:rPr>
          <w:lang w:val="es-ES"/>
        </w:rPr>
      </w:pPr>
      <w:r>
        <w:rPr>
          <w:rStyle w:val="Refdecomentario"/>
        </w:rPr>
        <w:annotationRef/>
      </w:r>
      <w:r w:rsidRPr="0023653B">
        <w:rPr>
          <w:lang w:val="es-ES"/>
        </w:rPr>
        <w:t>Esta sección tiene que ser mucho más larga (al menos un par de caras)</w:t>
      </w:r>
      <w:r>
        <w:rPr>
          <w:lang w:val="es-ES"/>
        </w:rPr>
        <w:t>. Entra en más detalles en qué quieres que haga la aplicación, que se han interconectado muchas tecnologías, si hay algo similar en el mercado, describe qué se cuenta en el resto de secciones, etc.</w:t>
      </w:r>
    </w:p>
  </w:comment>
  <w:comment w:id="74" w:author="ADRIAN RIESCO RODRIGUEZ" w:date="2019-05-16T14:53:00Z" w:initials="ARR">
    <w:p w14:paraId="7AEFA24A" w14:textId="6A0C66C0" w:rsidR="00457912" w:rsidRPr="008B1374" w:rsidRDefault="00457912">
      <w:pPr>
        <w:pStyle w:val="Textocomentario"/>
        <w:rPr>
          <w:lang w:val="es-ES"/>
        </w:rPr>
      </w:pPr>
      <w:r>
        <w:rPr>
          <w:rStyle w:val="Refdecomentario"/>
        </w:rPr>
        <w:annotationRef/>
      </w:r>
      <w:r w:rsidRPr="008B1374">
        <w:rPr>
          <w:lang w:val="es-ES"/>
        </w:rPr>
        <w:t xml:space="preserve">Iría </w:t>
      </w:r>
      <w:proofErr w:type="spellStart"/>
      <w:r w:rsidRPr="008B1374">
        <w:rPr>
          <w:lang w:val="es-ES"/>
        </w:rPr>
        <w:t>major</w:t>
      </w:r>
      <w:proofErr w:type="spellEnd"/>
      <w:r w:rsidRPr="008B1374">
        <w:rPr>
          <w:lang w:val="es-ES"/>
        </w:rPr>
        <w:t xml:space="preserve"> antes que la historia?</w:t>
      </w:r>
    </w:p>
  </w:comment>
  <w:comment w:id="228" w:author="ADRIAN RIESCO RODRIGUEZ" w:date="2019-05-16T15:09:00Z" w:initials="ARR">
    <w:p w14:paraId="204D1ABA" w14:textId="0EF81EA1" w:rsidR="00457912" w:rsidRPr="000E3CF1" w:rsidRDefault="00457912">
      <w:pPr>
        <w:pStyle w:val="Textocomentario"/>
        <w:rPr>
          <w:lang w:val="es-ES"/>
        </w:rPr>
      </w:pPr>
      <w:r>
        <w:rPr>
          <w:rStyle w:val="Refdecomentario"/>
        </w:rPr>
        <w:annotationRef/>
      </w:r>
      <w:r>
        <w:rPr>
          <w:lang w:val="es-ES"/>
        </w:rPr>
        <w:t>Lo de los “poderes adicionales de Turing” suena cómico</w:t>
      </w:r>
      <w:r w:rsidRPr="000E3CF1">
        <w:rPr>
          <w:lang w:val="es-ES"/>
        </w:rPr>
        <w:t xml:space="preserve"> </w:t>
      </w:r>
    </w:p>
  </w:comment>
  <w:comment w:id="275" w:author="ADRIAN RIESCO RODRIGUEZ" w:date="2019-05-16T15:16:00Z" w:initials="ARR">
    <w:p w14:paraId="3A4B3020" w14:textId="190F350D" w:rsidR="00457912" w:rsidRPr="002F7A74" w:rsidRDefault="00457912">
      <w:pPr>
        <w:pStyle w:val="Textocomentario"/>
        <w:rPr>
          <w:lang w:val="es-ES"/>
        </w:rPr>
      </w:pPr>
      <w:r>
        <w:rPr>
          <w:rStyle w:val="Refdecomentario"/>
        </w:rPr>
        <w:annotationRef/>
      </w:r>
      <w:r w:rsidRPr="002F7A74">
        <w:rPr>
          <w:lang w:val="es-ES"/>
        </w:rPr>
        <w:t xml:space="preserve">Estaría bien meter un ejemplo </w:t>
      </w:r>
      <w:r>
        <w:rPr>
          <w:lang w:val="es-ES"/>
        </w:rPr>
        <w:t>que se pueda usar para toda la sección, que muestre cómo se gasta gas y tal. Piensa a ver si se te ocurre algo. Si es muy básico no pasa nada</w:t>
      </w:r>
    </w:p>
  </w:comment>
  <w:comment w:id="276" w:author="Pablo Blanco Peris" w:date="2019-05-19T23:47:00Z" w:initials="PBP">
    <w:p w14:paraId="415E4EC0" w14:textId="77777777" w:rsidR="00457912" w:rsidRDefault="00457912">
      <w:pPr>
        <w:pStyle w:val="Textocomentario"/>
        <w:rPr>
          <w:lang w:val="es-ES"/>
        </w:rPr>
      </w:pPr>
      <w:r>
        <w:rPr>
          <w:rStyle w:val="Refdecomentario"/>
        </w:rPr>
        <w:annotationRef/>
      </w:r>
      <w:r w:rsidRPr="00A253AF">
        <w:rPr>
          <w:lang w:val="es-ES"/>
        </w:rPr>
        <w:t>Mi idea era explicar la te</w:t>
      </w:r>
      <w:r>
        <w:rPr>
          <w:lang w:val="es-ES"/>
        </w:rPr>
        <w:t>oría aquí y mostrar en el siguiente capítulo más detallado todo, pero sí, se puede añadir un ejemplo simple.</w:t>
      </w:r>
    </w:p>
    <w:p w14:paraId="34242FCC" w14:textId="23B3BCCA" w:rsidR="00457912" w:rsidRPr="00A253AF" w:rsidRDefault="00457912">
      <w:pPr>
        <w:pStyle w:val="Textocomentario"/>
        <w:rPr>
          <w:lang w:val="es-E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8CB05B" w15:done="1"/>
  <w15:commentEx w15:paraId="7AEFA24A" w15:done="0"/>
  <w15:commentEx w15:paraId="204D1ABA" w15:done="1"/>
  <w15:commentEx w15:paraId="3A4B3020" w15:done="0"/>
  <w15:commentEx w15:paraId="34242FCC" w15:paraIdParent="3A4B30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8CB05B" w16cid:durableId="2087F1EC"/>
  <w16cid:commentId w16cid:paraId="7AEFA24A" w16cid:durableId="2087F7DD"/>
  <w16cid:commentId w16cid:paraId="204D1ABA" w16cid:durableId="2087FBA2"/>
  <w16cid:commentId w16cid:paraId="3A4B3020" w16cid:durableId="2087FD5F"/>
  <w16cid:commentId w16cid:paraId="34242FCC" w16cid:durableId="208C69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245710" w14:textId="77777777" w:rsidR="007F758C" w:rsidRDefault="007F758C">
      <w:r>
        <w:separator/>
      </w:r>
    </w:p>
    <w:p w14:paraId="322CFB8C" w14:textId="77777777" w:rsidR="007F758C" w:rsidRDefault="007F758C"/>
  </w:endnote>
  <w:endnote w:type="continuationSeparator" w:id="0">
    <w:p w14:paraId="58D21AFF" w14:textId="77777777" w:rsidR="007F758C" w:rsidRDefault="007F758C">
      <w:r>
        <w:continuationSeparator/>
      </w:r>
    </w:p>
    <w:p w14:paraId="0F6281E2" w14:textId="77777777" w:rsidR="007F758C" w:rsidRDefault="007F75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50E16" w14:textId="77777777" w:rsidR="00457912" w:rsidRDefault="00457912">
    <w:pPr>
      <w:pStyle w:val="Piedepgina"/>
      <w:framePr w:wrap="around" w:vAnchor="text" w:hAnchor="margin" w:xAlign="center" w:y="1"/>
      <w:rPr>
        <w:rStyle w:val="Nmerodepgina"/>
      </w:rPr>
    </w:pPr>
  </w:p>
  <w:p w14:paraId="295A4B1E" w14:textId="77777777" w:rsidR="00457912" w:rsidRDefault="0045791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409AE" w14:textId="77777777" w:rsidR="00457912" w:rsidRDefault="00457912">
    <w:pPr>
      <w:pStyle w:val="Piedepgina"/>
      <w:jc w:val="center"/>
    </w:pPr>
    <w:r>
      <w:fldChar w:fldCharType="begin"/>
    </w:r>
    <w:r>
      <w:instrText xml:space="preserve"> PAGE   \* MERGEFORMAT </w:instrText>
    </w:r>
    <w:r>
      <w:fldChar w:fldCharType="separate"/>
    </w:r>
    <w:r>
      <w:rPr>
        <w:noProof/>
      </w:rPr>
      <w:t>1</w:t>
    </w:r>
    <w:r>
      <w:fldChar w:fldCharType="end"/>
    </w:r>
  </w:p>
  <w:p w14:paraId="7F542203" w14:textId="77777777" w:rsidR="00457912" w:rsidRDefault="00457912">
    <w:pPr>
      <w:pStyle w:val="Piedepgina"/>
      <w:ind w:right="360"/>
    </w:pPr>
  </w:p>
  <w:p w14:paraId="59A9CA12" w14:textId="77777777" w:rsidR="00457912" w:rsidRDefault="004579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0460A" w14:textId="77777777" w:rsidR="007F758C" w:rsidRDefault="007F758C">
      <w:r>
        <w:separator/>
      </w:r>
    </w:p>
    <w:p w14:paraId="549BCE84" w14:textId="77777777" w:rsidR="007F758C" w:rsidRDefault="007F758C"/>
  </w:footnote>
  <w:footnote w:type="continuationSeparator" w:id="0">
    <w:p w14:paraId="748A6199" w14:textId="77777777" w:rsidR="007F758C" w:rsidRDefault="007F758C">
      <w:r>
        <w:continuationSeparator/>
      </w:r>
    </w:p>
    <w:p w14:paraId="7BCF1C18" w14:textId="77777777" w:rsidR="007F758C" w:rsidRDefault="007F758C"/>
  </w:footnote>
  <w:footnote w:id="1">
    <w:p w14:paraId="69E05D58" w14:textId="676D2406" w:rsidR="00457912" w:rsidRPr="00FC350E" w:rsidRDefault="00457912" w:rsidP="0094773E">
      <w:pPr>
        <w:pStyle w:val="Textonotapie"/>
        <w:rPr>
          <w:lang w:val="es-ES"/>
        </w:rPr>
      </w:pPr>
      <w:r w:rsidRPr="00FB21B8">
        <w:rPr>
          <w:rStyle w:val="Refdenotaalpie"/>
        </w:rPr>
        <w:footnoteRef/>
      </w:r>
      <w:r w:rsidRPr="0094773E">
        <w:rPr>
          <w:lang w:val="es-ES"/>
        </w:rPr>
        <w:t xml:space="preserve"> Una función </w:t>
      </w:r>
      <w:ins w:id="96" w:author="ADRIAN RIESCO RODRIGUEZ" w:date="2019-04-26T15:13:00Z">
        <w:r w:rsidRPr="00342995">
          <w:rPr>
            <w:i/>
            <w:lang w:val="es-ES"/>
          </w:rPr>
          <w:t>hash</w:t>
        </w:r>
        <w:r w:rsidRPr="0094773E">
          <w:rPr>
            <w:lang w:val="es-ES"/>
          </w:rPr>
          <w:t xml:space="preserve"> </w:t>
        </w:r>
      </w:ins>
      <w:r w:rsidRPr="0094773E">
        <w:rPr>
          <w:lang w:val="es-ES"/>
        </w:rPr>
        <w:t>es una función computable mediante un algoritmo. Es una operación criptográfica que genera una especie de firma digital de un contenido.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E06618"/>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43CC7FC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42EB3B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C6E3DDA"/>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D17AEFF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C4E10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9C173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46490BA"/>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9273CE"/>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284C39A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A2846F5"/>
    <w:multiLevelType w:val="hybridMultilevel"/>
    <w:tmpl w:val="D3E0C52A"/>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1" w15:restartNumberingAfterBreak="0">
    <w:nsid w:val="0B381596"/>
    <w:multiLevelType w:val="hybridMultilevel"/>
    <w:tmpl w:val="BD24C6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0E6C7666"/>
    <w:multiLevelType w:val="hybridMultilevel"/>
    <w:tmpl w:val="B568FB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1706079E"/>
    <w:multiLevelType w:val="multilevel"/>
    <w:tmpl w:val="A6DE13C6"/>
    <w:lvl w:ilvl="0">
      <w:start w:val="1"/>
      <w:numFmt w:val="decimal"/>
      <w:suff w:val="nothing"/>
      <w:lvlText w:val="Chapter %1 - "/>
      <w:lvlJc w:val="left"/>
      <w:pPr>
        <w:ind w:left="0" w:firstLine="0"/>
      </w:pPr>
      <w:rPr>
        <w:rFonts w:ascii="Times New Roman" w:hAnsi="Times New Roman" w:hint="default"/>
        <w:b/>
        <w:i w:val="0"/>
        <w:sz w:val="32"/>
      </w:rPr>
    </w:lvl>
    <w:lvl w:ilvl="1">
      <w:start w:val="1"/>
      <w:numFmt w:val="none"/>
      <w:suff w:val="space"/>
      <w:lvlText w:val=""/>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suff w:val="space"/>
      <w:lvlText w:val=""/>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4" w15:restartNumberingAfterBreak="0">
    <w:nsid w:val="17BB27E3"/>
    <w:multiLevelType w:val="multilevel"/>
    <w:tmpl w:val="BD480CCC"/>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lvlRestart w:val="0"/>
      <w:suff w:val="space"/>
      <w:lvlText w:val="Chapter %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upperLetter"/>
      <w:pStyle w:val="Ttulo6"/>
      <w:suff w:val="nothing"/>
      <w:lvlText w:val="Appendix %6 - "/>
      <w:lvlJc w:val="left"/>
      <w:pPr>
        <w:ind w:left="0" w:firstLine="0"/>
      </w:pPr>
      <w:rPr>
        <w:rFonts w:ascii="Times New Roman" w:hAnsi="Times New Roman" w:hint="default"/>
        <w:b/>
        <w:i w:val="0"/>
        <w:sz w:val="32"/>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1DA31E43"/>
    <w:multiLevelType w:val="multilevel"/>
    <w:tmpl w:val="6EDC5396"/>
    <w:lvl w:ilvl="0">
      <w:start w:val="1"/>
      <w:numFmt w:val="decimal"/>
      <w:suff w:val="nothing"/>
      <w:lvlText w:val="Capítulo %1 - "/>
      <w:lvlJc w:val="left"/>
      <w:pPr>
        <w:ind w:left="0" w:firstLine="0"/>
      </w:pPr>
      <w:rPr>
        <w:rFonts w:ascii="Times New Roman" w:hAnsi="Times New Roman" w:hint="default"/>
        <w:b/>
        <w:i w:val="0"/>
        <w:sz w:val="32"/>
      </w:rPr>
    </w:lvl>
    <w:lvl w:ilvl="1">
      <w:start w:val="1"/>
      <w:numFmt w:val="decimal"/>
      <w:lvlText w:val="%2."/>
      <w:lvlJc w:val="left"/>
      <w:pPr>
        <w:ind w:left="360" w:hanging="360"/>
      </w:pPr>
      <w:rPr>
        <w:rFonts w:hint="default"/>
      </w:rPr>
    </w:lvl>
    <w:lvl w:ilvl="2">
      <w:start w:val="1"/>
      <w:numFmt w:val="none"/>
      <w:suff w:val="space"/>
      <w:lvlText w:val=""/>
      <w:lvlJc w:val="left"/>
      <w:pPr>
        <w:ind w:left="0" w:firstLine="0"/>
      </w:pPr>
      <w:rPr>
        <w:rFonts w:hint="default"/>
      </w:rPr>
    </w:lvl>
    <w:lvl w:ilvl="3">
      <w:start w:val="1"/>
      <w:numFmt w:val="none"/>
      <w:suff w:val="space"/>
      <w:lvlText w:val=""/>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16" w15:restartNumberingAfterBreak="0">
    <w:nsid w:val="210C05CA"/>
    <w:multiLevelType w:val="hybridMultilevel"/>
    <w:tmpl w:val="7C52C8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219B01F5"/>
    <w:multiLevelType w:val="hybridMultilevel"/>
    <w:tmpl w:val="DEF64592"/>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8" w15:restartNumberingAfterBreak="0">
    <w:nsid w:val="23AD6999"/>
    <w:multiLevelType w:val="hybridMultilevel"/>
    <w:tmpl w:val="A628DE8E"/>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9" w15:restartNumberingAfterBreak="0">
    <w:nsid w:val="250F6CC7"/>
    <w:multiLevelType w:val="multilevel"/>
    <w:tmpl w:val="1B084830"/>
    <w:lvl w:ilvl="0">
      <w:start w:val="1"/>
      <w:numFmt w:val="decimal"/>
      <w:suff w:val="nothing"/>
      <w:lvlText w:val="Chapter %1 - "/>
      <w:lvlJc w:val="left"/>
      <w:pPr>
        <w:ind w:left="0" w:firstLine="0"/>
      </w:pPr>
      <w:rPr>
        <w:rFonts w:ascii="Times New Roman" w:hAnsi="Times New Roman" w:hint="default"/>
        <w:b/>
        <w:i w:val="0"/>
        <w:sz w:val="32"/>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decimal"/>
      <w:suff w:val="space"/>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suff w:val="space"/>
      <w:lvlText w:val="%6.%7.%8.%9"/>
      <w:lvlJc w:val="left"/>
      <w:pPr>
        <w:ind w:left="0" w:firstLine="0"/>
      </w:pPr>
      <w:rPr>
        <w:rFonts w:hint="default"/>
      </w:rPr>
    </w:lvl>
  </w:abstractNum>
  <w:abstractNum w:abstractNumId="20" w15:restartNumberingAfterBreak="0">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tentative="1">
      <w:start w:val="1"/>
      <w:numFmt w:val="bullet"/>
      <w:lvlText w:val="o"/>
      <w:lvlJc w:val="left"/>
      <w:pPr>
        <w:tabs>
          <w:tab w:val="num" w:pos="2376"/>
        </w:tabs>
        <w:ind w:left="2376" w:hanging="360"/>
      </w:pPr>
      <w:rPr>
        <w:rFonts w:ascii="Courier New" w:hAnsi="Courier New" w:cs="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cs="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cs="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21" w15:restartNumberingAfterBreak="0">
    <w:nsid w:val="31665EAD"/>
    <w:multiLevelType w:val="multilevel"/>
    <w:tmpl w:val="C79AEAF8"/>
    <w:lvl w:ilvl="0">
      <w:start w:val="1"/>
      <w:numFmt w:val="decimal"/>
      <w:suff w:val="nothing"/>
      <w:lvlText w:val="Capítulo %1 - "/>
      <w:lvlJc w:val="left"/>
      <w:pPr>
        <w:ind w:left="0" w:firstLine="0"/>
      </w:pPr>
      <w:rPr>
        <w:rFonts w:ascii="Times New Roman" w:hAnsi="Times New Roman" w:hint="default"/>
        <w:b/>
        <w:i w:val="0"/>
        <w:sz w:val="32"/>
      </w:rPr>
    </w:lvl>
    <w:lvl w:ilvl="1">
      <w:start w:val="1"/>
      <w:numFmt w:val="decimal"/>
      <w:suff w:val="space"/>
      <w:lvlText w:val="%2.%1"/>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suff w:val="space"/>
      <w:lvlText w:val=""/>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22" w15:restartNumberingAfterBreak="0">
    <w:nsid w:val="321C0D15"/>
    <w:multiLevelType w:val="multilevel"/>
    <w:tmpl w:val="76565E34"/>
    <w:lvl w:ilvl="0">
      <w:start w:val="1"/>
      <w:numFmt w:val="decimal"/>
      <w:pStyle w:val="Ttulo1"/>
      <w:suff w:val="nothing"/>
      <w:lvlText w:val="Capítulo %1 - "/>
      <w:lvlJc w:val="left"/>
      <w:pPr>
        <w:ind w:left="0" w:firstLine="0"/>
      </w:pPr>
      <w:rPr>
        <w:rFonts w:ascii="Times New Roman" w:hAnsi="Times New Roman" w:hint="default"/>
        <w:b/>
        <w:i w:val="0"/>
        <w:sz w:val="32"/>
      </w:rPr>
    </w:lvl>
    <w:lvl w:ilvl="1">
      <w:start w:val="1"/>
      <w:numFmt w:val="decimal"/>
      <w:pStyle w:val="Ttulo2"/>
      <w:suff w:val="space"/>
      <w:lvlText w:val="%1.%2"/>
      <w:lvlJc w:val="left"/>
      <w:pPr>
        <w:ind w:left="0" w:firstLine="0"/>
      </w:pPr>
      <w:rPr>
        <w:rFonts w:hint="default"/>
      </w:rPr>
    </w:lvl>
    <w:lvl w:ilvl="2">
      <w:start w:val="1"/>
      <w:numFmt w:val="none"/>
      <w:pStyle w:val="Ttulo3"/>
      <w:suff w:val="space"/>
      <w:lvlText w:val=""/>
      <w:lvlJc w:val="left"/>
      <w:pPr>
        <w:ind w:left="0" w:firstLine="0"/>
      </w:pPr>
      <w:rPr>
        <w:rFonts w:hint="default"/>
      </w:rPr>
    </w:lvl>
    <w:lvl w:ilvl="3">
      <w:start w:val="1"/>
      <w:numFmt w:val="none"/>
      <w:pStyle w:val="Ttulo4"/>
      <w:suff w:val="space"/>
      <w:lvlText w:val=""/>
      <w:lvlJc w:val="left"/>
      <w:pPr>
        <w:ind w:left="0" w:firstLine="0"/>
      </w:pPr>
      <w:rPr>
        <w:rFonts w:hint="default"/>
      </w:rPr>
    </w:lvl>
    <w:lvl w:ilvl="4">
      <w:start w:val="1"/>
      <w:numFmt w:val="none"/>
      <w:pStyle w:val="Ttulo5"/>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pStyle w:val="Ttulo7"/>
      <w:suff w:val="space"/>
      <w:lvlText w:val=""/>
      <w:lvlJc w:val="left"/>
      <w:pPr>
        <w:ind w:left="0" w:firstLine="0"/>
      </w:pPr>
      <w:rPr>
        <w:rFonts w:hint="default"/>
      </w:rPr>
    </w:lvl>
    <w:lvl w:ilvl="7">
      <w:start w:val="1"/>
      <w:numFmt w:val="none"/>
      <w:pStyle w:val="Ttulo8"/>
      <w:lvlText w:val=""/>
      <w:lvlJc w:val="left"/>
      <w:pPr>
        <w:tabs>
          <w:tab w:val="num" w:pos="0"/>
        </w:tabs>
        <w:ind w:left="0" w:firstLine="0"/>
      </w:pPr>
      <w:rPr>
        <w:rFonts w:hint="default"/>
      </w:rPr>
    </w:lvl>
    <w:lvl w:ilvl="8">
      <w:start w:val="1"/>
      <w:numFmt w:val="none"/>
      <w:pStyle w:val="Ttulo9"/>
      <w:suff w:val="space"/>
      <w:lvlText w:val=""/>
      <w:lvlJc w:val="left"/>
      <w:pPr>
        <w:ind w:left="0" w:firstLine="0"/>
      </w:pPr>
      <w:rPr>
        <w:rFonts w:hint="default"/>
      </w:rPr>
    </w:lvl>
  </w:abstractNum>
  <w:abstractNum w:abstractNumId="23" w15:restartNumberingAfterBreak="0">
    <w:nsid w:val="34026642"/>
    <w:multiLevelType w:val="hybridMultilevel"/>
    <w:tmpl w:val="820A62E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B5144E5"/>
    <w:multiLevelType w:val="hybridMultilevel"/>
    <w:tmpl w:val="8F3EE6A0"/>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25" w15:restartNumberingAfterBreak="0">
    <w:nsid w:val="417C0411"/>
    <w:multiLevelType w:val="hybridMultilevel"/>
    <w:tmpl w:val="40184D5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6" w15:restartNumberingAfterBreak="0">
    <w:nsid w:val="461C70BD"/>
    <w:multiLevelType w:val="hybridMultilevel"/>
    <w:tmpl w:val="8312DEC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7" w15:restartNumberingAfterBreak="0">
    <w:nsid w:val="48A76450"/>
    <w:multiLevelType w:val="hybridMultilevel"/>
    <w:tmpl w:val="4F2490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49BC67AA"/>
    <w:multiLevelType w:val="hybridMultilevel"/>
    <w:tmpl w:val="89BA43D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5A617764"/>
    <w:multiLevelType w:val="hybridMultilevel"/>
    <w:tmpl w:val="045CA3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15:restartNumberingAfterBreak="0">
    <w:nsid w:val="5D892041"/>
    <w:multiLevelType w:val="multilevel"/>
    <w:tmpl w:val="E4BA4708"/>
    <w:lvl w:ilvl="0">
      <w:start w:val="1"/>
      <w:numFmt w:val="decimal"/>
      <w:suff w:val="nothing"/>
      <w:lvlText w:val="Capítulo %1 - "/>
      <w:lvlJc w:val="left"/>
      <w:pPr>
        <w:ind w:left="0" w:firstLine="0"/>
      </w:pPr>
      <w:rPr>
        <w:rFonts w:ascii="Times New Roman" w:hAnsi="Times New Roman" w:hint="default"/>
        <w:b/>
        <w:i w:val="0"/>
        <w:sz w:val="32"/>
      </w:rPr>
    </w:lvl>
    <w:lvl w:ilvl="1">
      <w:start w:val="1"/>
      <w:numFmt w:val="none"/>
      <w:suff w:val="space"/>
      <w:lvlText w:val=""/>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suff w:val="space"/>
      <w:lvlText w:val=""/>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upperLetter"/>
      <w:suff w:val="nothing"/>
      <w:lvlText w:val="Appendix %6 - "/>
      <w:lvlJc w:val="left"/>
      <w:pPr>
        <w:ind w:left="0" w:firstLine="0"/>
      </w:pPr>
      <w:rPr>
        <w:rFonts w:ascii="Times New Roman" w:hAnsi="Times New Roman" w:hint="default"/>
        <w:b/>
        <w:i w:val="0"/>
        <w:sz w:val="32"/>
      </w:rPr>
    </w:lvl>
    <w:lvl w:ilvl="6">
      <w:start w:val="1"/>
      <w:numFmt w:val="none"/>
      <w:suff w:val="spac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suff w:val="space"/>
      <w:lvlText w:val=""/>
      <w:lvlJc w:val="left"/>
      <w:pPr>
        <w:ind w:left="0" w:firstLine="0"/>
      </w:pPr>
      <w:rPr>
        <w:rFonts w:hint="default"/>
      </w:rPr>
    </w:lvl>
  </w:abstractNum>
  <w:abstractNum w:abstractNumId="31" w15:restartNumberingAfterBreak="0">
    <w:nsid w:val="71E358B5"/>
    <w:multiLevelType w:val="hybridMultilevel"/>
    <w:tmpl w:val="AC7E0D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74884EBD"/>
    <w:multiLevelType w:val="hybridMultilevel"/>
    <w:tmpl w:val="D58299A6"/>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3" w15:restartNumberingAfterBreak="0">
    <w:nsid w:val="78D67852"/>
    <w:multiLevelType w:val="hybridMultilevel"/>
    <w:tmpl w:val="76D66E38"/>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num w:numId="1">
    <w:abstractNumId w:val="2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22"/>
  </w:num>
  <w:num w:numId="14">
    <w:abstractNumId w:val="19"/>
  </w:num>
  <w:num w:numId="15">
    <w:abstractNumId w:val="23"/>
  </w:num>
  <w:num w:numId="16">
    <w:abstractNumId w:val="25"/>
  </w:num>
  <w:num w:numId="17">
    <w:abstractNumId w:val="28"/>
  </w:num>
  <w:num w:numId="18">
    <w:abstractNumId w:val="29"/>
  </w:num>
  <w:num w:numId="19">
    <w:abstractNumId w:val="31"/>
  </w:num>
  <w:num w:numId="20">
    <w:abstractNumId w:val="11"/>
  </w:num>
  <w:num w:numId="21">
    <w:abstractNumId w:val="27"/>
  </w:num>
  <w:num w:numId="22">
    <w:abstractNumId w:val="22"/>
  </w:num>
  <w:num w:numId="23">
    <w:abstractNumId w:val="22"/>
  </w:num>
  <w:num w:numId="24">
    <w:abstractNumId w:val="22"/>
  </w:num>
  <w:num w:numId="25">
    <w:abstractNumId w:val="10"/>
  </w:num>
  <w:num w:numId="26">
    <w:abstractNumId w:val="33"/>
  </w:num>
  <w:num w:numId="27">
    <w:abstractNumId w:val="18"/>
  </w:num>
  <w:num w:numId="28">
    <w:abstractNumId w:val="32"/>
  </w:num>
  <w:num w:numId="29">
    <w:abstractNumId w:val="24"/>
  </w:num>
  <w:num w:numId="30">
    <w:abstractNumId w:val="17"/>
  </w:num>
  <w:num w:numId="31">
    <w:abstractNumId w:val="13"/>
  </w:num>
  <w:num w:numId="32">
    <w:abstractNumId w:val="26"/>
  </w:num>
  <w:num w:numId="33">
    <w:abstractNumId w:val="12"/>
  </w:num>
  <w:num w:numId="34">
    <w:abstractNumId w:val="16"/>
  </w:num>
  <w:num w:numId="35">
    <w:abstractNumId w:val="15"/>
  </w:num>
  <w:num w:numId="36">
    <w:abstractNumId w:val="30"/>
  </w:num>
  <w:num w:numId="37">
    <w:abstractNumId w:val="21"/>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 RIESCO RODRIGUEZ">
    <w15:presenceInfo w15:providerId="AD" w15:userId="S::ariesco@ucm.es::4ad514c9-4248-4db7-8b72-b150cc22e0fd"/>
  </w15:person>
  <w15:person w15:author="Pablo Blanco Peris">
    <w15:presenceInfo w15:providerId="AD" w15:userId="S::pblancop@everis.com::0b28eee6-23ce-4bd9-883d-d1eb19392c6a"/>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DE"/>
    <w:rsid w:val="00001C05"/>
    <w:rsid w:val="00005652"/>
    <w:rsid w:val="00014EB2"/>
    <w:rsid w:val="00015A7C"/>
    <w:rsid w:val="00017313"/>
    <w:rsid w:val="00017398"/>
    <w:rsid w:val="00026392"/>
    <w:rsid w:val="000352C2"/>
    <w:rsid w:val="00040930"/>
    <w:rsid w:val="0006093C"/>
    <w:rsid w:val="00074CAD"/>
    <w:rsid w:val="00075F3C"/>
    <w:rsid w:val="00080D19"/>
    <w:rsid w:val="00080FEA"/>
    <w:rsid w:val="000833C4"/>
    <w:rsid w:val="00083D7A"/>
    <w:rsid w:val="000852A0"/>
    <w:rsid w:val="00085A62"/>
    <w:rsid w:val="000A0674"/>
    <w:rsid w:val="000A3D5A"/>
    <w:rsid w:val="000B587B"/>
    <w:rsid w:val="000C3A2B"/>
    <w:rsid w:val="000E3CF1"/>
    <w:rsid w:val="000E7E99"/>
    <w:rsid w:val="000F7D14"/>
    <w:rsid w:val="00111837"/>
    <w:rsid w:val="00121BC9"/>
    <w:rsid w:val="00123F1C"/>
    <w:rsid w:val="00126E5A"/>
    <w:rsid w:val="00130AB5"/>
    <w:rsid w:val="00140325"/>
    <w:rsid w:val="00157389"/>
    <w:rsid w:val="001775A8"/>
    <w:rsid w:val="0018042A"/>
    <w:rsid w:val="00181C18"/>
    <w:rsid w:val="001848A0"/>
    <w:rsid w:val="00191F2F"/>
    <w:rsid w:val="001940DF"/>
    <w:rsid w:val="001A3506"/>
    <w:rsid w:val="001A7B8D"/>
    <w:rsid w:val="001B67AD"/>
    <w:rsid w:val="001C1E0F"/>
    <w:rsid w:val="001C5B2C"/>
    <w:rsid w:val="001D330E"/>
    <w:rsid w:val="001D4A64"/>
    <w:rsid w:val="001D6B06"/>
    <w:rsid w:val="001D7BCF"/>
    <w:rsid w:val="001E0B5B"/>
    <w:rsid w:val="001E1FDE"/>
    <w:rsid w:val="001E3606"/>
    <w:rsid w:val="001E460B"/>
    <w:rsid w:val="001E5D42"/>
    <w:rsid w:val="001F419B"/>
    <w:rsid w:val="001F586E"/>
    <w:rsid w:val="001F7816"/>
    <w:rsid w:val="002000FA"/>
    <w:rsid w:val="00200ACA"/>
    <w:rsid w:val="002023FD"/>
    <w:rsid w:val="002033DA"/>
    <w:rsid w:val="002034F2"/>
    <w:rsid w:val="00214A4D"/>
    <w:rsid w:val="00217CAF"/>
    <w:rsid w:val="00226EBD"/>
    <w:rsid w:val="00233B54"/>
    <w:rsid w:val="00234C40"/>
    <w:rsid w:val="0023653B"/>
    <w:rsid w:val="00242AF6"/>
    <w:rsid w:val="00247C4B"/>
    <w:rsid w:val="00257FAF"/>
    <w:rsid w:val="0026443F"/>
    <w:rsid w:val="00270A8B"/>
    <w:rsid w:val="00295D8D"/>
    <w:rsid w:val="002A0917"/>
    <w:rsid w:val="002A5447"/>
    <w:rsid w:val="002C03FA"/>
    <w:rsid w:val="002C22CE"/>
    <w:rsid w:val="002C51AF"/>
    <w:rsid w:val="002C6E19"/>
    <w:rsid w:val="002E5A3A"/>
    <w:rsid w:val="002E5ADE"/>
    <w:rsid w:val="002F7A74"/>
    <w:rsid w:val="003030A7"/>
    <w:rsid w:val="0030319D"/>
    <w:rsid w:val="00305239"/>
    <w:rsid w:val="00315799"/>
    <w:rsid w:val="003160E6"/>
    <w:rsid w:val="003233CF"/>
    <w:rsid w:val="003271E5"/>
    <w:rsid w:val="00342995"/>
    <w:rsid w:val="00342DAA"/>
    <w:rsid w:val="00342EBC"/>
    <w:rsid w:val="00342F82"/>
    <w:rsid w:val="00345769"/>
    <w:rsid w:val="00346CF4"/>
    <w:rsid w:val="0034721D"/>
    <w:rsid w:val="0034774E"/>
    <w:rsid w:val="003542A2"/>
    <w:rsid w:val="00356E43"/>
    <w:rsid w:val="00361BFC"/>
    <w:rsid w:val="003649D6"/>
    <w:rsid w:val="00364AE4"/>
    <w:rsid w:val="00373EB9"/>
    <w:rsid w:val="003746C1"/>
    <w:rsid w:val="00377EE3"/>
    <w:rsid w:val="00377F2B"/>
    <w:rsid w:val="003935DB"/>
    <w:rsid w:val="00397CC2"/>
    <w:rsid w:val="003A098F"/>
    <w:rsid w:val="003A51E2"/>
    <w:rsid w:val="003B34CA"/>
    <w:rsid w:val="003C5C04"/>
    <w:rsid w:val="003D27A3"/>
    <w:rsid w:val="003D3A00"/>
    <w:rsid w:val="003D4040"/>
    <w:rsid w:val="003D4465"/>
    <w:rsid w:val="003E361F"/>
    <w:rsid w:val="003E4221"/>
    <w:rsid w:val="003E7FE7"/>
    <w:rsid w:val="003F2C70"/>
    <w:rsid w:val="003F36EE"/>
    <w:rsid w:val="004163F9"/>
    <w:rsid w:val="004172F8"/>
    <w:rsid w:val="00427DEF"/>
    <w:rsid w:val="0043287C"/>
    <w:rsid w:val="00434EEB"/>
    <w:rsid w:val="00436C34"/>
    <w:rsid w:val="00441D26"/>
    <w:rsid w:val="00446217"/>
    <w:rsid w:val="0045192E"/>
    <w:rsid w:val="004542DB"/>
    <w:rsid w:val="00457912"/>
    <w:rsid w:val="0046235B"/>
    <w:rsid w:val="00462579"/>
    <w:rsid w:val="0046775A"/>
    <w:rsid w:val="00472EFF"/>
    <w:rsid w:val="004757D1"/>
    <w:rsid w:val="0048277B"/>
    <w:rsid w:val="00490516"/>
    <w:rsid w:val="00496D25"/>
    <w:rsid w:val="004A516C"/>
    <w:rsid w:val="004B3368"/>
    <w:rsid w:val="004B58E4"/>
    <w:rsid w:val="004C1DA7"/>
    <w:rsid w:val="004C1FBD"/>
    <w:rsid w:val="004C1FDC"/>
    <w:rsid w:val="004D547C"/>
    <w:rsid w:val="004E1B40"/>
    <w:rsid w:val="004E6133"/>
    <w:rsid w:val="004E7573"/>
    <w:rsid w:val="004E7A1C"/>
    <w:rsid w:val="004E7BFE"/>
    <w:rsid w:val="00502726"/>
    <w:rsid w:val="005048C7"/>
    <w:rsid w:val="0050613E"/>
    <w:rsid w:val="0050728E"/>
    <w:rsid w:val="00513BAE"/>
    <w:rsid w:val="005215E3"/>
    <w:rsid w:val="00522989"/>
    <w:rsid w:val="005461E9"/>
    <w:rsid w:val="005465CB"/>
    <w:rsid w:val="00552AA2"/>
    <w:rsid w:val="00555866"/>
    <w:rsid w:val="00555F43"/>
    <w:rsid w:val="005579AF"/>
    <w:rsid w:val="005624BC"/>
    <w:rsid w:val="00563724"/>
    <w:rsid w:val="005648F7"/>
    <w:rsid w:val="00574595"/>
    <w:rsid w:val="00581B54"/>
    <w:rsid w:val="00582B54"/>
    <w:rsid w:val="00585622"/>
    <w:rsid w:val="005918DD"/>
    <w:rsid w:val="00597245"/>
    <w:rsid w:val="005A4F7E"/>
    <w:rsid w:val="005A71F3"/>
    <w:rsid w:val="005B0154"/>
    <w:rsid w:val="005B2132"/>
    <w:rsid w:val="005B7956"/>
    <w:rsid w:val="005C1D71"/>
    <w:rsid w:val="005C5236"/>
    <w:rsid w:val="005D2EC9"/>
    <w:rsid w:val="005D57D0"/>
    <w:rsid w:val="005E71FF"/>
    <w:rsid w:val="005E7B69"/>
    <w:rsid w:val="005E7BFA"/>
    <w:rsid w:val="005F139E"/>
    <w:rsid w:val="005F22AB"/>
    <w:rsid w:val="005F5E7A"/>
    <w:rsid w:val="0060626A"/>
    <w:rsid w:val="00631B94"/>
    <w:rsid w:val="00637487"/>
    <w:rsid w:val="00642CE8"/>
    <w:rsid w:val="0064709E"/>
    <w:rsid w:val="00663235"/>
    <w:rsid w:val="0066576C"/>
    <w:rsid w:val="0067657C"/>
    <w:rsid w:val="00693800"/>
    <w:rsid w:val="006A3C4F"/>
    <w:rsid w:val="006B50F3"/>
    <w:rsid w:val="006B6DF6"/>
    <w:rsid w:val="006C563D"/>
    <w:rsid w:val="006C685A"/>
    <w:rsid w:val="006D4A0F"/>
    <w:rsid w:val="006D5464"/>
    <w:rsid w:val="006E3ED8"/>
    <w:rsid w:val="006E6C86"/>
    <w:rsid w:val="006E7BAE"/>
    <w:rsid w:val="006F5DB8"/>
    <w:rsid w:val="007022E1"/>
    <w:rsid w:val="00703FA7"/>
    <w:rsid w:val="00722814"/>
    <w:rsid w:val="0073645D"/>
    <w:rsid w:val="0076212D"/>
    <w:rsid w:val="00773291"/>
    <w:rsid w:val="00775C3C"/>
    <w:rsid w:val="00776555"/>
    <w:rsid w:val="0079363A"/>
    <w:rsid w:val="007A7231"/>
    <w:rsid w:val="007C69C4"/>
    <w:rsid w:val="007C77B4"/>
    <w:rsid w:val="007E210C"/>
    <w:rsid w:val="007F758C"/>
    <w:rsid w:val="0081536B"/>
    <w:rsid w:val="00824257"/>
    <w:rsid w:val="00827557"/>
    <w:rsid w:val="00830D21"/>
    <w:rsid w:val="00833BB9"/>
    <w:rsid w:val="008411C8"/>
    <w:rsid w:val="00853F25"/>
    <w:rsid w:val="0087074C"/>
    <w:rsid w:val="0087220F"/>
    <w:rsid w:val="0087239F"/>
    <w:rsid w:val="00876017"/>
    <w:rsid w:val="008811A4"/>
    <w:rsid w:val="00881260"/>
    <w:rsid w:val="0088155D"/>
    <w:rsid w:val="008834A4"/>
    <w:rsid w:val="008860B3"/>
    <w:rsid w:val="0088775E"/>
    <w:rsid w:val="00887C9B"/>
    <w:rsid w:val="008A29C8"/>
    <w:rsid w:val="008B1374"/>
    <w:rsid w:val="008B1EB1"/>
    <w:rsid w:val="008B51A8"/>
    <w:rsid w:val="008C5F9B"/>
    <w:rsid w:val="008D004F"/>
    <w:rsid w:val="008D033E"/>
    <w:rsid w:val="008D1207"/>
    <w:rsid w:val="008D7A7F"/>
    <w:rsid w:val="008E1D78"/>
    <w:rsid w:val="008E2A0C"/>
    <w:rsid w:val="008E36E4"/>
    <w:rsid w:val="008E3FDA"/>
    <w:rsid w:val="008E5C64"/>
    <w:rsid w:val="008F0720"/>
    <w:rsid w:val="008F2D5F"/>
    <w:rsid w:val="008F3B7C"/>
    <w:rsid w:val="009023DC"/>
    <w:rsid w:val="009056CF"/>
    <w:rsid w:val="00923729"/>
    <w:rsid w:val="00931450"/>
    <w:rsid w:val="00937403"/>
    <w:rsid w:val="00943ED5"/>
    <w:rsid w:val="0094773E"/>
    <w:rsid w:val="0095232C"/>
    <w:rsid w:val="00953958"/>
    <w:rsid w:val="009545F1"/>
    <w:rsid w:val="009602F8"/>
    <w:rsid w:val="009633EC"/>
    <w:rsid w:val="009639D0"/>
    <w:rsid w:val="00970324"/>
    <w:rsid w:val="009721A8"/>
    <w:rsid w:val="00991EB8"/>
    <w:rsid w:val="009C490E"/>
    <w:rsid w:val="009E1467"/>
    <w:rsid w:val="009E2848"/>
    <w:rsid w:val="009E4630"/>
    <w:rsid w:val="009E63FE"/>
    <w:rsid w:val="009F0083"/>
    <w:rsid w:val="009F0B4E"/>
    <w:rsid w:val="009F1CB5"/>
    <w:rsid w:val="009F2B7E"/>
    <w:rsid w:val="00A01489"/>
    <w:rsid w:val="00A03F66"/>
    <w:rsid w:val="00A04387"/>
    <w:rsid w:val="00A253AF"/>
    <w:rsid w:val="00A34CB9"/>
    <w:rsid w:val="00A35259"/>
    <w:rsid w:val="00A36EC1"/>
    <w:rsid w:val="00A41818"/>
    <w:rsid w:val="00A44B40"/>
    <w:rsid w:val="00A50F3B"/>
    <w:rsid w:val="00A61B98"/>
    <w:rsid w:val="00A636E0"/>
    <w:rsid w:val="00A676EF"/>
    <w:rsid w:val="00A74327"/>
    <w:rsid w:val="00A753B9"/>
    <w:rsid w:val="00A77C24"/>
    <w:rsid w:val="00A83157"/>
    <w:rsid w:val="00A8650A"/>
    <w:rsid w:val="00A8653B"/>
    <w:rsid w:val="00AA3176"/>
    <w:rsid w:val="00AB0F7B"/>
    <w:rsid w:val="00AB1330"/>
    <w:rsid w:val="00AB19C1"/>
    <w:rsid w:val="00AC5CD5"/>
    <w:rsid w:val="00AD0B74"/>
    <w:rsid w:val="00AD5EB5"/>
    <w:rsid w:val="00AD6CE2"/>
    <w:rsid w:val="00AE6B26"/>
    <w:rsid w:val="00AF0994"/>
    <w:rsid w:val="00AF5AC0"/>
    <w:rsid w:val="00B0255C"/>
    <w:rsid w:val="00B075BD"/>
    <w:rsid w:val="00B2359D"/>
    <w:rsid w:val="00B24ECA"/>
    <w:rsid w:val="00B31512"/>
    <w:rsid w:val="00B32EED"/>
    <w:rsid w:val="00B419C2"/>
    <w:rsid w:val="00B42F26"/>
    <w:rsid w:val="00B452ED"/>
    <w:rsid w:val="00B47AF8"/>
    <w:rsid w:val="00B50327"/>
    <w:rsid w:val="00B5323D"/>
    <w:rsid w:val="00B968C5"/>
    <w:rsid w:val="00BB2FB3"/>
    <w:rsid w:val="00BB387F"/>
    <w:rsid w:val="00BD0141"/>
    <w:rsid w:val="00BD05E6"/>
    <w:rsid w:val="00BD0E4C"/>
    <w:rsid w:val="00BD2F76"/>
    <w:rsid w:val="00BD4F21"/>
    <w:rsid w:val="00BE3B99"/>
    <w:rsid w:val="00BE45C3"/>
    <w:rsid w:val="00BE63C8"/>
    <w:rsid w:val="00BF074C"/>
    <w:rsid w:val="00BF4228"/>
    <w:rsid w:val="00C007F1"/>
    <w:rsid w:val="00C026B1"/>
    <w:rsid w:val="00C1078D"/>
    <w:rsid w:val="00C15074"/>
    <w:rsid w:val="00C2168E"/>
    <w:rsid w:val="00C220E9"/>
    <w:rsid w:val="00C33D92"/>
    <w:rsid w:val="00C36C16"/>
    <w:rsid w:val="00C51975"/>
    <w:rsid w:val="00C5692F"/>
    <w:rsid w:val="00C62365"/>
    <w:rsid w:val="00C62959"/>
    <w:rsid w:val="00C66320"/>
    <w:rsid w:val="00C66D12"/>
    <w:rsid w:val="00C712C5"/>
    <w:rsid w:val="00C72808"/>
    <w:rsid w:val="00C73C24"/>
    <w:rsid w:val="00C86041"/>
    <w:rsid w:val="00C910B5"/>
    <w:rsid w:val="00C9406E"/>
    <w:rsid w:val="00CA5952"/>
    <w:rsid w:val="00CA69A9"/>
    <w:rsid w:val="00CB024E"/>
    <w:rsid w:val="00CB1E0E"/>
    <w:rsid w:val="00CB794E"/>
    <w:rsid w:val="00CC2AC6"/>
    <w:rsid w:val="00CC6192"/>
    <w:rsid w:val="00CC6B98"/>
    <w:rsid w:val="00CD05B6"/>
    <w:rsid w:val="00CD4350"/>
    <w:rsid w:val="00CD5B51"/>
    <w:rsid w:val="00CE1735"/>
    <w:rsid w:val="00CE690A"/>
    <w:rsid w:val="00CF12EE"/>
    <w:rsid w:val="00CF3D69"/>
    <w:rsid w:val="00CF4B53"/>
    <w:rsid w:val="00D115D7"/>
    <w:rsid w:val="00D11776"/>
    <w:rsid w:val="00D16400"/>
    <w:rsid w:val="00D2109A"/>
    <w:rsid w:val="00D216C7"/>
    <w:rsid w:val="00D21CFA"/>
    <w:rsid w:val="00D25518"/>
    <w:rsid w:val="00D31E7B"/>
    <w:rsid w:val="00D42E55"/>
    <w:rsid w:val="00D45228"/>
    <w:rsid w:val="00D4717D"/>
    <w:rsid w:val="00D5183F"/>
    <w:rsid w:val="00D61690"/>
    <w:rsid w:val="00D61CB5"/>
    <w:rsid w:val="00D667C0"/>
    <w:rsid w:val="00D71F0E"/>
    <w:rsid w:val="00D7228D"/>
    <w:rsid w:val="00D7345E"/>
    <w:rsid w:val="00D766F2"/>
    <w:rsid w:val="00D84B52"/>
    <w:rsid w:val="00D862DB"/>
    <w:rsid w:val="00D94B2F"/>
    <w:rsid w:val="00D967CC"/>
    <w:rsid w:val="00DA3711"/>
    <w:rsid w:val="00DA515B"/>
    <w:rsid w:val="00DB4F2F"/>
    <w:rsid w:val="00DD39BA"/>
    <w:rsid w:val="00DE4C47"/>
    <w:rsid w:val="00DE7243"/>
    <w:rsid w:val="00DF7374"/>
    <w:rsid w:val="00E070E5"/>
    <w:rsid w:val="00E12BF1"/>
    <w:rsid w:val="00E12E93"/>
    <w:rsid w:val="00E17DBA"/>
    <w:rsid w:val="00E224E8"/>
    <w:rsid w:val="00E3017A"/>
    <w:rsid w:val="00E440F4"/>
    <w:rsid w:val="00E46470"/>
    <w:rsid w:val="00E47CAC"/>
    <w:rsid w:val="00E66ECC"/>
    <w:rsid w:val="00E73726"/>
    <w:rsid w:val="00E96B70"/>
    <w:rsid w:val="00E979DE"/>
    <w:rsid w:val="00EA122F"/>
    <w:rsid w:val="00EA3D10"/>
    <w:rsid w:val="00EB57F1"/>
    <w:rsid w:val="00EC1D52"/>
    <w:rsid w:val="00ED0DBD"/>
    <w:rsid w:val="00ED1658"/>
    <w:rsid w:val="00ED2F13"/>
    <w:rsid w:val="00EE0D71"/>
    <w:rsid w:val="00EE2317"/>
    <w:rsid w:val="00EE3CD3"/>
    <w:rsid w:val="00EF05DF"/>
    <w:rsid w:val="00F0212A"/>
    <w:rsid w:val="00F04F16"/>
    <w:rsid w:val="00F164D3"/>
    <w:rsid w:val="00F2095F"/>
    <w:rsid w:val="00F333C0"/>
    <w:rsid w:val="00F34D1A"/>
    <w:rsid w:val="00F40572"/>
    <w:rsid w:val="00F472E1"/>
    <w:rsid w:val="00F5131B"/>
    <w:rsid w:val="00F516BB"/>
    <w:rsid w:val="00F5400F"/>
    <w:rsid w:val="00F54DA6"/>
    <w:rsid w:val="00F74D3C"/>
    <w:rsid w:val="00F86749"/>
    <w:rsid w:val="00F923BB"/>
    <w:rsid w:val="00F938E6"/>
    <w:rsid w:val="00FA2E97"/>
    <w:rsid w:val="00FA4C9E"/>
    <w:rsid w:val="00FA61D2"/>
    <w:rsid w:val="00FB21B8"/>
    <w:rsid w:val="00FC2731"/>
    <w:rsid w:val="00FE41FA"/>
    <w:rsid w:val="00FE5EAA"/>
    <w:rsid w:val="00FF0DE8"/>
    <w:rsid w:val="00FF391B"/>
    <w:rsid w:val="00FF3E5A"/>
    <w:rsid w:val="00FF467B"/>
    <w:rsid w:val="00FF635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FBDEE"/>
  <w15:chartTrackingRefBased/>
  <w15:docId w15:val="{93C19B79-BAFF-8C4A-B6B8-590991B67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_tradn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note text" w:uiPriority="99"/>
    <w:lsdException w:name="footer" w:uiPriority="99"/>
    <w:lsdException w:name="caption" w:qFormat="1"/>
    <w:lsdException w:name="table of figures" w:uiPriority="99"/>
    <w:lsdException w:name="footnote reference"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6CF4"/>
    <w:pPr>
      <w:spacing w:line="360" w:lineRule="auto"/>
      <w:ind w:firstLine="720"/>
      <w:jc w:val="both"/>
    </w:pPr>
    <w:rPr>
      <w:sz w:val="24"/>
      <w:szCs w:val="24"/>
      <w:lang w:val="en-US" w:eastAsia="en-US"/>
    </w:rPr>
  </w:style>
  <w:style w:type="paragraph" w:styleId="Ttulo1">
    <w:name w:val="heading 1"/>
    <w:basedOn w:val="Normal"/>
    <w:next w:val="Textoindependiente"/>
    <w:link w:val="Ttulo1Car"/>
    <w:uiPriority w:val="9"/>
    <w:qFormat/>
    <w:rsid w:val="00FB21B8"/>
    <w:pPr>
      <w:keepNext/>
      <w:numPr>
        <w:numId w:val="13"/>
      </w:numPr>
      <w:spacing w:after="240"/>
      <w:jc w:val="center"/>
      <w:outlineLvl w:val="0"/>
    </w:pPr>
    <w:rPr>
      <w:rFonts w:cs="Arial"/>
      <w:b/>
      <w:bCs/>
      <w:kern w:val="32"/>
      <w:sz w:val="32"/>
      <w:szCs w:val="32"/>
    </w:rPr>
  </w:style>
  <w:style w:type="paragraph" w:styleId="Ttulo2">
    <w:name w:val="heading 2"/>
    <w:basedOn w:val="Normal"/>
    <w:next w:val="Textoindependiente"/>
    <w:qFormat/>
    <w:rsid w:val="00FB21B8"/>
    <w:pPr>
      <w:keepNext/>
      <w:numPr>
        <w:ilvl w:val="1"/>
        <w:numId w:val="13"/>
      </w:numPr>
      <w:spacing w:before="240"/>
      <w:outlineLvl w:val="1"/>
    </w:pPr>
    <w:rPr>
      <w:b/>
      <w:bCs/>
      <w:iCs/>
      <w:sz w:val="28"/>
      <w:szCs w:val="28"/>
    </w:rPr>
  </w:style>
  <w:style w:type="paragraph" w:styleId="Ttulo3">
    <w:name w:val="heading 3"/>
    <w:basedOn w:val="Normal"/>
    <w:next w:val="Textoindependiente"/>
    <w:qFormat/>
    <w:rsid w:val="00FB21B8"/>
    <w:pPr>
      <w:keepNext/>
      <w:numPr>
        <w:ilvl w:val="2"/>
        <w:numId w:val="13"/>
      </w:numPr>
      <w:spacing w:before="240"/>
      <w:outlineLvl w:val="2"/>
    </w:pPr>
    <w:rPr>
      <w:rFonts w:cs="Arial"/>
      <w:b/>
      <w:i/>
      <w:kern w:val="32"/>
      <w:sz w:val="26"/>
      <w:szCs w:val="26"/>
    </w:rPr>
  </w:style>
  <w:style w:type="paragraph" w:styleId="Ttulo4">
    <w:name w:val="heading 4"/>
    <w:basedOn w:val="Normal"/>
    <w:next w:val="Textoindependiente"/>
    <w:qFormat/>
    <w:rsid w:val="00FB21B8"/>
    <w:pPr>
      <w:numPr>
        <w:ilvl w:val="3"/>
        <w:numId w:val="13"/>
      </w:numPr>
      <w:spacing w:before="240"/>
      <w:outlineLvl w:val="3"/>
    </w:pPr>
    <w:rPr>
      <w:b/>
      <w:bCs/>
      <w:i/>
      <w:szCs w:val="28"/>
    </w:rPr>
  </w:style>
  <w:style w:type="paragraph" w:styleId="Ttulo5">
    <w:name w:val="heading 5"/>
    <w:basedOn w:val="Normal"/>
    <w:next w:val="Textoindependiente"/>
    <w:qFormat/>
    <w:rsid w:val="00FB21B8"/>
    <w:pPr>
      <w:keepNext/>
      <w:numPr>
        <w:ilvl w:val="4"/>
        <w:numId w:val="13"/>
      </w:numPr>
      <w:spacing w:before="240"/>
      <w:outlineLvl w:val="4"/>
    </w:pPr>
    <w:rPr>
      <w:rFonts w:cs="Arial"/>
      <w:b/>
      <w:bCs/>
      <w:i/>
      <w:iCs/>
      <w:kern w:val="32"/>
      <w:szCs w:val="26"/>
    </w:rPr>
  </w:style>
  <w:style w:type="paragraph" w:styleId="Ttulo6">
    <w:name w:val="heading 6"/>
    <w:basedOn w:val="Ttulo1"/>
    <w:next w:val="Textoindependiente"/>
    <w:qFormat/>
    <w:rsid w:val="00074CAD"/>
    <w:pPr>
      <w:numPr>
        <w:ilvl w:val="5"/>
        <w:numId w:val="12"/>
      </w:numPr>
      <w:jc w:val="left"/>
      <w:outlineLvl w:val="5"/>
    </w:pPr>
    <w:rPr>
      <w:bCs w:val="0"/>
      <w:szCs w:val="22"/>
    </w:rPr>
  </w:style>
  <w:style w:type="paragraph" w:styleId="Ttulo7">
    <w:name w:val="heading 7"/>
    <w:basedOn w:val="Normal"/>
    <w:next w:val="Textoindependiente"/>
    <w:qFormat/>
    <w:rsid w:val="00FB21B8"/>
    <w:pPr>
      <w:numPr>
        <w:ilvl w:val="6"/>
        <w:numId w:val="13"/>
      </w:numPr>
      <w:spacing w:before="240"/>
      <w:outlineLvl w:val="6"/>
    </w:pPr>
    <w:rPr>
      <w:b/>
      <w:sz w:val="28"/>
    </w:rPr>
  </w:style>
  <w:style w:type="paragraph" w:styleId="Ttulo8">
    <w:name w:val="heading 8"/>
    <w:basedOn w:val="Normal"/>
    <w:next w:val="Textoindependiente"/>
    <w:qFormat/>
    <w:rsid w:val="00FB21B8"/>
    <w:pPr>
      <w:numPr>
        <w:ilvl w:val="7"/>
        <w:numId w:val="13"/>
      </w:numPr>
      <w:spacing w:before="240"/>
      <w:outlineLvl w:val="7"/>
    </w:pPr>
    <w:rPr>
      <w:b/>
      <w:i/>
      <w:iCs/>
      <w:sz w:val="26"/>
    </w:rPr>
  </w:style>
  <w:style w:type="paragraph" w:styleId="Ttulo9">
    <w:name w:val="heading 9"/>
    <w:basedOn w:val="Normal"/>
    <w:next w:val="Textoindependiente"/>
    <w:qFormat/>
    <w:rsid w:val="00FB21B8"/>
    <w:pPr>
      <w:numPr>
        <w:ilvl w:val="8"/>
        <w:numId w:val="13"/>
      </w:numPr>
      <w:spacing w:before="240"/>
      <w:outlineLvl w:val="8"/>
    </w:pPr>
    <w:rPr>
      <w:rFonts w:cs="Arial"/>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pgrafe">
    <w:name w:val="Epígrafe"/>
    <w:basedOn w:val="Normal"/>
    <w:next w:val="Normal"/>
    <w:qFormat/>
    <w:pPr>
      <w:ind w:firstLine="0"/>
    </w:pPr>
    <w:rPr>
      <w:b/>
      <w:bCs/>
      <w:szCs w:val="20"/>
    </w:rPr>
  </w:style>
  <w:style w:type="paragraph" w:customStyle="1" w:styleId="TitlePage">
    <w:name w:val="Title Page"/>
    <w:pPr>
      <w:jc w:val="center"/>
    </w:pPr>
    <w:rPr>
      <w:sz w:val="24"/>
      <w:lang w:val="en-US" w:eastAsia="en-US"/>
    </w:rPr>
  </w:style>
  <w:style w:type="paragraph" w:customStyle="1" w:styleId="TitlePageRightAlign">
    <w:name w:val="Title Page Right Align"/>
    <w:basedOn w:val="TitlePage"/>
    <w:pPr>
      <w:jc w:val="right"/>
    </w:pPr>
  </w:style>
  <w:style w:type="paragraph" w:customStyle="1" w:styleId="PageHeading">
    <w:name w:val="Page Heading"/>
    <w:basedOn w:val="TitlePage"/>
    <w:next w:val="Textoindependiente"/>
    <w:rsid w:val="007A7231"/>
    <w:pPr>
      <w:keepNext/>
      <w:spacing w:after="240" w:line="360" w:lineRule="auto"/>
      <w:outlineLvl w:val="0"/>
    </w:pPr>
    <w:rPr>
      <w:b/>
      <w:sz w:val="32"/>
    </w:rPr>
  </w:style>
  <w:style w:type="paragraph" w:customStyle="1" w:styleId="PageHeadingTOC">
    <w:name w:val="Page Heading TOC"/>
    <w:basedOn w:val="PageHeading"/>
    <w:next w:val="Textoindependiente"/>
    <w:rsid w:val="002A5447"/>
  </w:style>
  <w:style w:type="paragraph" w:styleId="TDC1">
    <w:name w:val="toc 1"/>
    <w:basedOn w:val="Normal"/>
    <w:next w:val="Normal"/>
    <w:autoRedefine/>
    <w:uiPriority w:val="39"/>
    <w:rsid w:val="00FC2731"/>
    <w:pPr>
      <w:tabs>
        <w:tab w:val="right" w:leader="dot" w:pos="9350"/>
      </w:tabs>
      <w:ind w:left="432" w:hanging="432"/>
    </w:pPr>
  </w:style>
  <w:style w:type="paragraph" w:styleId="Textoindependiente">
    <w:name w:val="Body Text"/>
    <w:basedOn w:val="Normal"/>
    <w:link w:val="TextoindependienteCar"/>
    <w:rsid w:val="009C490E"/>
  </w:style>
  <w:style w:type="paragraph" w:styleId="TDC2">
    <w:name w:val="toc 2"/>
    <w:basedOn w:val="Normal"/>
    <w:next w:val="Normal"/>
    <w:autoRedefine/>
    <w:uiPriority w:val="39"/>
    <w:pPr>
      <w:ind w:left="245" w:firstLine="0"/>
    </w:pPr>
  </w:style>
  <w:style w:type="paragraph" w:styleId="TDC3">
    <w:name w:val="toc 3"/>
    <w:basedOn w:val="Normal"/>
    <w:next w:val="Normal"/>
    <w:autoRedefine/>
    <w:uiPriority w:val="39"/>
    <w:pPr>
      <w:ind w:left="475" w:firstLine="0"/>
    </w:pPr>
  </w:style>
  <w:style w:type="paragraph" w:styleId="TDC4">
    <w:name w:val="toc 4"/>
    <w:basedOn w:val="Normal"/>
    <w:next w:val="Normal"/>
    <w:autoRedefine/>
    <w:uiPriority w:val="39"/>
    <w:pPr>
      <w:ind w:left="720" w:firstLine="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basedOn w:val="Fuentedeprrafopredeter"/>
    <w:uiPriority w:val="99"/>
    <w:rPr>
      <w:color w:val="0000FF"/>
      <w:u w:val="single"/>
    </w:rPr>
  </w:style>
  <w:style w:type="paragraph" w:styleId="Tabladeilustraciones">
    <w:name w:val="table of figures"/>
    <w:basedOn w:val="Normal"/>
    <w:next w:val="Normal"/>
    <w:uiPriority w:val="99"/>
    <w:semiHidden/>
    <w:pPr>
      <w:ind w:left="475" w:hanging="475"/>
    </w:pPr>
  </w:style>
  <w:style w:type="paragraph" w:styleId="Piedepgina">
    <w:name w:val="footer"/>
    <w:basedOn w:val="Normal"/>
    <w:link w:val="PiedepginaCar"/>
    <w:uiPriority w:val="99"/>
    <w:pPr>
      <w:tabs>
        <w:tab w:val="center" w:pos="4320"/>
        <w:tab w:val="right" w:pos="8640"/>
      </w:tabs>
    </w:pPr>
  </w:style>
  <w:style w:type="character" w:styleId="Nmerodepgina">
    <w:name w:val="page number"/>
    <w:basedOn w:val="Fuentedeprrafopredeter"/>
  </w:style>
  <w:style w:type="paragraph" w:styleId="Encabezado">
    <w:name w:val="header"/>
    <w:basedOn w:val="Normal"/>
    <w:pPr>
      <w:tabs>
        <w:tab w:val="center" w:pos="4320"/>
        <w:tab w:val="right" w:pos="8640"/>
      </w:tabs>
    </w:pPr>
  </w:style>
  <w:style w:type="paragraph" w:customStyle="1" w:styleId="ButtonorMenuSelectionCharChar">
    <w:name w:val="Button or Menu Selection Char Char"/>
    <w:basedOn w:val="Normal"/>
    <w:autoRedefine/>
    <w:pPr>
      <w:tabs>
        <w:tab w:val="num" w:pos="720"/>
      </w:tabs>
      <w:spacing w:line="240" w:lineRule="auto"/>
      <w:ind w:left="720" w:hanging="360"/>
    </w:pPr>
    <w:rPr>
      <w:rFonts w:ascii="Arial" w:hAnsi="Arial" w:cs="Arial"/>
      <w:b/>
    </w:rPr>
  </w:style>
  <w:style w:type="character" w:customStyle="1" w:styleId="ButtonorMenuSelectionCharCharChar">
    <w:name w:val="Button or Menu Selection Char Char Char"/>
    <w:basedOn w:val="Fuentedeprrafopredeter"/>
    <w:rPr>
      <w:rFonts w:ascii="Arial" w:hAnsi="Arial" w:cs="Arial"/>
      <w:b/>
      <w:sz w:val="24"/>
      <w:szCs w:val="24"/>
      <w:lang w:val="en-US" w:eastAsia="en-US" w:bidi="ar-SA"/>
    </w:rPr>
  </w:style>
  <w:style w:type="paragraph" w:customStyle="1" w:styleId="IntroText">
    <w:name w:val="Intro Text"/>
    <w:basedOn w:val="Normal"/>
    <w:pPr>
      <w:spacing w:line="240" w:lineRule="auto"/>
      <w:ind w:firstLine="0"/>
    </w:pPr>
    <w:rPr>
      <w:rFonts w:ascii="Arial" w:hAnsi="Arial"/>
    </w:rPr>
  </w:style>
  <w:style w:type="paragraph" w:customStyle="1" w:styleId="Text">
    <w:name w:val="Text"/>
    <w:pPr>
      <w:spacing w:line="360" w:lineRule="auto"/>
    </w:pPr>
    <w:rPr>
      <w:sz w:val="24"/>
      <w:lang w:val="en-US" w:eastAsia="en-US"/>
    </w:rPr>
  </w:style>
  <w:style w:type="character" w:customStyle="1" w:styleId="TitlePageChar">
    <w:name w:val="Title Page Char"/>
    <w:basedOn w:val="Fuentedeprrafopredeter"/>
    <w:rPr>
      <w:sz w:val="24"/>
      <w:lang w:val="en-US" w:eastAsia="en-US" w:bidi="ar-SA"/>
    </w:rPr>
  </w:style>
  <w:style w:type="character" w:customStyle="1" w:styleId="PageHeadingChar">
    <w:name w:val="Page Heading Char"/>
    <w:basedOn w:val="TitlePageChar"/>
    <w:rPr>
      <w:b/>
      <w:sz w:val="32"/>
      <w:lang w:val="en-US" w:eastAsia="en-US" w:bidi="ar-SA"/>
    </w:rPr>
  </w:style>
  <w:style w:type="character" w:styleId="Hipervnculovisitado">
    <w:name w:val="FollowedHyperlink"/>
    <w:basedOn w:val="Fuentedeprrafopredeter"/>
    <w:rPr>
      <w:color w:val="800080"/>
      <w:u w:val="single"/>
    </w:rPr>
  </w:style>
  <w:style w:type="paragraph" w:customStyle="1" w:styleId="Bibliografa1">
    <w:name w:val="Bibliografía1"/>
    <w:basedOn w:val="Textoindependiente"/>
    <w:rsid w:val="00AA0CBA"/>
    <w:pPr>
      <w:spacing w:line="240" w:lineRule="auto"/>
      <w:ind w:left="720" w:hanging="720"/>
    </w:pPr>
  </w:style>
  <w:style w:type="character" w:styleId="Refdecomentario">
    <w:name w:val="annotation reference"/>
    <w:basedOn w:val="Fuentedeprrafopredeter"/>
    <w:rsid w:val="00790CF1"/>
    <w:rPr>
      <w:sz w:val="16"/>
      <w:szCs w:val="16"/>
    </w:rPr>
  </w:style>
  <w:style w:type="paragraph" w:styleId="Textocomentario">
    <w:name w:val="annotation text"/>
    <w:basedOn w:val="Normal"/>
    <w:link w:val="TextocomentarioCar"/>
    <w:rsid w:val="00790CF1"/>
    <w:rPr>
      <w:sz w:val="20"/>
      <w:szCs w:val="20"/>
    </w:rPr>
  </w:style>
  <w:style w:type="character" w:customStyle="1" w:styleId="TextocomentarioCar">
    <w:name w:val="Texto comentario Car"/>
    <w:basedOn w:val="Fuentedeprrafopredeter"/>
    <w:link w:val="Textocomentario"/>
    <w:rsid w:val="00790CF1"/>
  </w:style>
  <w:style w:type="paragraph" w:styleId="Asuntodelcomentario">
    <w:name w:val="annotation subject"/>
    <w:basedOn w:val="Textocomentario"/>
    <w:next w:val="Textocomentario"/>
    <w:link w:val="AsuntodelcomentarioCar"/>
    <w:rsid w:val="00790CF1"/>
    <w:rPr>
      <w:b/>
      <w:bCs/>
    </w:rPr>
  </w:style>
  <w:style w:type="character" w:customStyle="1" w:styleId="AsuntodelcomentarioCar">
    <w:name w:val="Asunto del comentario Car"/>
    <w:basedOn w:val="TextocomentarioCar"/>
    <w:link w:val="Asuntodelcomentario"/>
    <w:rsid w:val="00790CF1"/>
    <w:rPr>
      <w:b/>
      <w:bCs/>
    </w:rPr>
  </w:style>
  <w:style w:type="paragraph" w:styleId="Textodeglobo">
    <w:name w:val="Balloon Text"/>
    <w:basedOn w:val="Normal"/>
    <w:link w:val="TextodegloboCar"/>
    <w:rsid w:val="00790CF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790CF1"/>
    <w:rPr>
      <w:rFonts w:ascii="Tahoma" w:hAnsi="Tahoma" w:cs="Tahoma"/>
      <w:sz w:val="16"/>
      <w:szCs w:val="16"/>
    </w:rPr>
  </w:style>
  <w:style w:type="paragraph" w:customStyle="1" w:styleId="Revisin1">
    <w:name w:val="Revisión1"/>
    <w:hidden/>
    <w:uiPriority w:val="99"/>
    <w:semiHidden/>
    <w:rsid w:val="00243901"/>
    <w:rPr>
      <w:sz w:val="24"/>
      <w:szCs w:val="24"/>
      <w:lang w:val="en-US" w:eastAsia="en-US"/>
    </w:rPr>
  </w:style>
  <w:style w:type="paragraph" w:styleId="Mapadeldocumento">
    <w:name w:val="Document Map"/>
    <w:basedOn w:val="Normal"/>
    <w:link w:val="MapadeldocumentoCar"/>
    <w:rsid w:val="002A5447"/>
    <w:rPr>
      <w:rFonts w:ascii="Tahoma" w:hAnsi="Tahoma" w:cs="Tahoma"/>
      <w:sz w:val="16"/>
      <w:szCs w:val="16"/>
    </w:rPr>
  </w:style>
  <w:style w:type="character" w:customStyle="1" w:styleId="MapadeldocumentoCar">
    <w:name w:val="Mapa del documento Car"/>
    <w:basedOn w:val="Fuentedeprrafopredeter"/>
    <w:link w:val="Mapadeldocumento"/>
    <w:rsid w:val="002A5447"/>
    <w:rPr>
      <w:rFonts w:ascii="Tahoma" w:hAnsi="Tahoma" w:cs="Tahoma"/>
      <w:sz w:val="16"/>
      <w:szCs w:val="16"/>
    </w:rPr>
  </w:style>
  <w:style w:type="paragraph" w:customStyle="1" w:styleId="TtulodeTDC">
    <w:name w:val="Título de TDC"/>
    <w:basedOn w:val="Ttulo1"/>
    <w:next w:val="Normal"/>
    <w:uiPriority w:val="39"/>
    <w:semiHidden/>
    <w:unhideWhenUsed/>
    <w:qFormat/>
    <w:rsid w:val="00EF05DF"/>
    <w:pPr>
      <w:keepLines/>
      <w:numPr>
        <w:numId w:val="0"/>
      </w:numPr>
      <w:spacing w:before="480" w:after="0" w:line="276" w:lineRule="auto"/>
      <w:jc w:val="left"/>
      <w:outlineLvl w:val="9"/>
    </w:pPr>
    <w:rPr>
      <w:rFonts w:ascii="Cambria" w:hAnsi="Cambria" w:cs="Times New Roman"/>
      <w:color w:val="365F91"/>
      <w:kern w:val="0"/>
      <w:sz w:val="28"/>
      <w:szCs w:val="28"/>
      <w:lang w:val="es-ES"/>
    </w:rPr>
  </w:style>
  <w:style w:type="paragraph" w:styleId="Textodebloque">
    <w:name w:val="Block Text"/>
    <w:basedOn w:val="Normal"/>
    <w:rsid w:val="00373EB9"/>
    <w:pPr>
      <w:spacing w:after="120"/>
      <w:ind w:left="1440" w:right="1440"/>
    </w:pPr>
  </w:style>
  <w:style w:type="paragraph" w:styleId="Textoindependiente2">
    <w:name w:val="Body Text 2"/>
    <w:basedOn w:val="Normal"/>
    <w:link w:val="Textoindependiente2Car"/>
    <w:rsid w:val="00373EB9"/>
    <w:pPr>
      <w:spacing w:after="120" w:line="480" w:lineRule="auto"/>
    </w:pPr>
  </w:style>
  <w:style w:type="character" w:customStyle="1" w:styleId="Textoindependiente2Car">
    <w:name w:val="Texto independiente 2 Car"/>
    <w:basedOn w:val="Fuentedeprrafopredeter"/>
    <w:link w:val="Textoindependiente2"/>
    <w:rsid w:val="00373EB9"/>
    <w:rPr>
      <w:sz w:val="24"/>
      <w:szCs w:val="24"/>
    </w:rPr>
  </w:style>
  <w:style w:type="paragraph" w:styleId="Textoindependiente3">
    <w:name w:val="Body Text 3"/>
    <w:basedOn w:val="Normal"/>
    <w:link w:val="Textoindependiente3Car"/>
    <w:rsid w:val="00373EB9"/>
    <w:pPr>
      <w:spacing w:after="120"/>
    </w:pPr>
    <w:rPr>
      <w:sz w:val="16"/>
      <w:szCs w:val="16"/>
    </w:rPr>
  </w:style>
  <w:style w:type="character" w:customStyle="1" w:styleId="Textoindependiente3Car">
    <w:name w:val="Texto independiente 3 Car"/>
    <w:basedOn w:val="Fuentedeprrafopredeter"/>
    <w:link w:val="Textoindependiente3"/>
    <w:rsid w:val="00373EB9"/>
    <w:rPr>
      <w:sz w:val="16"/>
      <w:szCs w:val="16"/>
    </w:rPr>
  </w:style>
  <w:style w:type="paragraph" w:styleId="Textoindependienteprimerasangra">
    <w:name w:val="Body Text First Indent"/>
    <w:basedOn w:val="Textoindependiente"/>
    <w:link w:val="TextoindependienteprimerasangraCar"/>
    <w:rsid w:val="00373EB9"/>
    <w:pPr>
      <w:spacing w:after="120"/>
      <w:ind w:firstLine="210"/>
    </w:pPr>
  </w:style>
  <w:style w:type="character" w:customStyle="1" w:styleId="TextoindependienteCar">
    <w:name w:val="Texto independiente Car"/>
    <w:basedOn w:val="Fuentedeprrafopredeter"/>
    <w:link w:val="Textoindependiente"/>
    <w:rsid w:val="009C490E"/>
    <w:rPr>
      <w:sz w:val="24"/>
      <w:szCs w:val="24"/>
      <w:lang w:val="en-US" w:eastAsia="en-US"/>
    </w:rPr>
  </w:style>
  <w:style w:type="character" w:customStyle="1" w:styleId="TextoindependienteprimerasangraCar">
    <w:name w:val="Texto independiente primera sangría Car"/>
    <w:basedOn w:val="TextoindependienteCar"/>
    <w:link w:val="Textoindependienteprimerasangra"/>
    <w:rsid w:val="00373EB9"/>
    <w:rPr>
      <w:sz w:val="24"/>
      <w:szCs w:val="24"/>
      <w:lang w:val="en-US" w:eastAsia="en-US"/>
    </w:rPr>
  </w:style>
  <w:style w:type="paragraph" w:styleId="Sangradetextonormal">
    <w:name w:val="Body Text Indent"/>
    <w:basedOn w:val="Normal"/>
    <w:link w:val="SangradetextonormalCar"/>
    <w:rsid w:val="00373EB9"/>
    <w:pPr>
      <w:spacing w:after="120"/>
      <w:ind w:left="360"/>
    </w:pPr>
  </w:style>
  <w:style w:type="character" w:customStyle="1" w:styleId="SangradetextonormalCar">
    <w:name w:val="Sangría de texto normal Car"/>
    <w:basedOn w:val="Fuentedeprrafopredeter"/>
    <w:link w:val="Sangradetextonormal"/>
    <w:rsid w:val="00373EB9"/>
    <w:rPr>
      <w:sz w:val="24"/>
      <w:szCs w:val="24"/>
    </w:rPr>
  </w:style>
  <w:style w:type="paragraph" w:styleId="Textoindependienteprimerasangra2">
    <w:name w:val="Body Text First Indent 2"/>
    <w:basedOn w:val="Sangradetextonormal"/>
    <w:link w:val="Textoindependienteprimerasangra2Car"/>
    <w:rsid w:val="00373EB9"/>
    <w:pPr>
      <w:ind w:firstLine="210"/>
    </w:pPr>
  </w:style>
  <w:style w:type="character" w:customStyle="1" w:styleId="Textoindependienteprimerasangra2Car">
    <w:name w:val="Texto independiente primera sangría 2 Car"/>
    <w:basedOn w:val="SangradetextonormalCar"/>
    <w:link w:val="Textoindependienteprimerasangra2"/>
    <w:rsid w:val="00373EB9"/>
    <w:rPr>
      <w:sz w:val="24"/>
      <w:szCs w:val="24"/>
    </w:rPr>
  </w:style>
  <w:style w:type="paragraph" w:styleId="Sangra2detindependiente">
    <w:name w:val="Body Text Indent 2"/>
    <w:basedOn w:val="Normal"/>
    <w:link w:val="Sangra2detindependienteCar"/>
    <w:rsid w:val="00373EB9"/>
    <w:pPr>
      <w:spacing w:after="120" w:line="480" w:lineRule="auto"/>
      <w:ind w:left="360"/>
    </w:pPr>
  </w:style>
  <w:style w:type="character" w:customStyle="1" w:styleId="Sangra2detindependienteCar">
    <w:name w:val="Sangría 2 de t. independiente Car"/>
    <w:basedOn w:val="Fuentedeprrafopredeter"/>
    <w:link w:val="Sangra2detindependiente"/>
    <w:rsid w:val="00373EB9"/>
    <w:rPr>
      <w:sz w:val="24"/>
      <w:szCs w:val="24"/>
    </w:rPr>
  </w:style>
  <w:style w:type="paragraph" w:styleId="Sangra3detindependiente">
    <w:name w:val="Body Text Indent 3"/>
    <w:basedOn w:val="Normal"/>
    <w:link w:val="Sangra3detindependienteCar"/>
    <w:rsid w:val="00373EB9"/>
    <w:pPr>
      <w:spacing w:after="120"/>
      <w:ind w:left="360"/>
    </w:pPr>
    <w:rPr>
      <w:sz w:val="16"/>
      <w:szCs w:val="16"/>
    </w:rPr>
  </w:style>
  <w:style w:type="character" w:customStyle="1" w:styleId="Sangra3detindependienteCar">
    <w:name w:val="Sangría 3 de t. independiente Car"/>
    <w:basedOn w:val="Fuentedeprrafopredeter"/>
    <w:link w:val="Sangra3detindependiente"/>
    <w:rsid w:val="00373EB9"/>
    <w:rPr>
      <w:sz w:val="16"/>
      <w:szCs w:val="16"/>
    </w:rPr>
  </w:style>
  <w:style w:type="paragraph" w:styleId="Cierre">
    <w:name w:val="Closing"/>
    <w:basedOn w:val="Normal"/>
    <w:link w:val="CierreCar"/>
    <w:rsid w:val="00373EB9"/>
    <w:pPr>
      <w:ind w:left="4320"/>
    </w:pPr>
  </w:style>
  <w:style w:type="character" w:customStyle="1" w:styleId="CierreCar">
    <w:name w:val="Cierre Car"/>
    <w:basedOn w:val="Fuentedeprrafopredeter"/>
    <w:link w:val="Cierre"/>
    <w:rsid w:val="00373EB9"/>
    <w:rPr>
      <w:sz w:val="24"/>
      <w:szCs w:val="24"/>
    </w:rPr>
  </w:style>
  <w:style w:type="paragraph" w:styleId="Fecha">
    <w:name w:val="Date"/>
    <w:basedOn w:val="Normal"/>
    <w:next w:val="Normal"/>
    <w:link w:val="FechaCar"/>
    <w:rsid w:val="00373EB9"/>
  </w:style>
  <w:style w:type="character" w:customStyle="1" w:styleId="FechaCar">
    <w:name w:val="Fecha Car"/>
    <w:basedOn w:val="Fuentedeprrafopredeter"/>
    <w:link w:val="Fecha"/>
    <w:rsid w:val="00373EB9"/>
    <w:rPr>
      <w:sz w:val="24"/>
      <w:szCs w:val="24"/>
    </w:rPr>
  </w:style>
  <w:style w:type="paragraph" w:styleId="Firmadecorreoelectrnico">
    <w:name w:val="E-mail Signature"/>
    <w:basedOn w:val="Normal"/>
    <w:link w:val="FirmadecorreoelectrnicoCar"/>
    <w:rsid w:val="00373EB9"/>
  </w:style>
  <w:style w:type="character" w:customStyle="1" w:styleId="FirmadecorreoelectrnicoCar">
    <w:name w:val="Firma de correo electrónico Car"/>
    <w:basedOn w:val="Fuentedeprrafopredeter"/>
    <w:link w:val="Firmadecorreoelectrnico"/>
    <w:rsid w:val="00373EB9"/>
    <w:rPr>
      <w:sz w:val="24"/>
      <w:szCs w:val="24"/>
    </w:rPr>
  </w:style>
  <w:style w:type="paragraph" w:styleId="Textonotaalfinal">
    <w:name w:val="endnote text"/>
    <w:basedOn w:val="Normal"/>
    <w:link w:val="TextonotaalfinalCar"/>
    <w:rsid w:val="00373EB9"/>
    <w:rPr>
      <w:sz w:val="20"/>
      <w:szCs w:val="20"/>
    </w:rPr>
  </w:style>
  <w:style w:type="character" w:customStyle="1" w:styleId="TextonotaalfinalCar">
    <w:name w:val="Texto nota al final Car"/>
    <w:basedOn w:val="Fuentedeprrafopredeter"/>
    <w:link w:val="Textonotaalfinal"/>
    <w:rsid w:val="00373EB9"/>
  </w:style>
  <w:style w:type="paragraph" w:styleId="Direccinsobre">
    <w:name w:val="envelope address"/>
    <w:basedOn w:val="Normal"/>
    <w:rsid w:val="00373EB9"/>
    <w:pPr>
      <w:framePr w:w="7920" w:h="1980" w:hRule="exact" w:hSpace="180" w:wrap="auto" w:hAnchor="page" w:xAlign="center" w:yAlign="bottom"/>
      <w:ind w:left="2880"/>
    </w:pPr>
    <w:rPr>
      <w:rFonts w:ascii="Cambria" w:hAnsi="Cambria"/>
    </w:rPr>
  </w:style>
  <w:style w:type="paragraph" w:styleId="Remitedesobre">
    <w:name w:val="envelope return"/>
    <w:basedOn w:val="Normal"/>
    <w:rsid w:val="00373EB9"/>
    <w:rPr>
      <w:rFonts w:ascii="Cambria" w:hAnsi="Cambria"/>
      <w:sz w:val="20"/>
      <w:szCs w:val="20"/>
    </w:rPr>
  </w:style>
  <w:style w:type="paragraph" w:styleId="Textonotapie">
    <w:name w:val="footnote text"/>
    <w:basedOn w:val="Normal"/>
    <w:link w:val="TextonotapieCar"/>
    <w:uiPriority w:val="99"/>
    <w:rsid w:val="00373EB9"/>
    <w:rPr>
      <w:sz w:val="20"/>
      <w:szCs w:val="20"/>
    </w:rPr>
  </w:style>
  <w:style w:type="character" w:customStyle="1" w:styleId="TextonotapieCar">
    <w:name w:val="Texto nota pie Car"/>
    <w:basedOn w:val="Fuentedeprrafopredeter"/>
    <w:link w:val="Textonotapie"/>
    <w:uiPriority w:val="99"/>
    <w:rsid w:val="00373EB9"/>
  </w:style>
  <w:style w:type="paragraph" w:styleId="DireccinHTML">
    <w:name w:val="HTML Address"/>
    <w:basedOn w:val="Normal"/>
    <w:link w:val="DireccinHTMLCar"/>
    <w:rsid w:val="00373EB9"/>
    <w:rPr>
      <w:i/>
      <w:iCs/>
    </w:rPr>
  </w:style>
  <w:style w:type="character" w:customStyle="1" w:styleId="DireccinHTMLCar">
    <w:name w:val="Dirección HTML Car"/>
    <w:basedOn w:val="Fuentedeprrafopredeter"/>
    <w:link w:val="DireccinHTML"/>
    <w:rsid w:val="00373EB9"/>
    <w:rPr>
      <w:i/>
      <w:iCs/>
      <w:sz w:val="24"/>
      <w:szCs w:val="24"/>
    </w:rPr>
  </w:style>
  <w:style w:type="paragraph" w:styleId="HTMLconformatoprevio">
    <w:name w:val="HTML Preformatted"/>
    <w:basedOn w:val="Normal"/>
    <w:link w:val="HTMLconformatoprevioCar"/>
    <w:rsid w:val="00373EB9"/>
    <w:rPr>
      <w:rFonts w:ascii="Courier New" w:hAnsi="Courier New" w:cs="Courier New"/>
      <w:sz w:val="20"/>
      <w:szCs w:val="20"/>
    </w:rPr>
  </w:style>
  <w:style w:type="character" w:customStyle="1" w:styleId="HTMLconformatoprevioCar">
    <w:name w:val="HTML con formato previo Car"/>
    <w:basedOn w:val="Fuentedeprrafopredeter"/>
    <w:link w:val="HTMLconformatoprevio"/>
    <w:rsid w:val="00373EB9"/>
    <w:rPr>
      <w:rFonts w:ascii="Courier New" w:hAnsi="Courier New" w:cs="Courier New"/>
    </w:rPr>
  </w:style>
  <w:style w:type="paragraph" w:styleId="ndice1">
    <w:name w:val="index 1"/>
    <w:basedOn w:val="Normal"/>
    <w:next w:val="Normal"/>
    <w:autoRedefine/>
    <w:rsid w:val="00373EB9"/>
    <w:pPr>
      <w:ind w:left="240" w:hanging="240"/>
    </w:pPr>
  </w:style>
  <w:style w:type="paragraph" w:styleId="ndice2">
    <w:name w:val="index 2"/>
    <w:basedOn w:val="Normal"/>
    <w:next w:val="Normal"/>
    <w:autoRedefine/>
    <w:rsid w:val="00373EB9"/>
    <w:pPr>
      <w:ind w:left="480" w:hanging="240"/>
    </w:pPr>
  </w:style>
  <w:style w:type="paragraph" w:styleId="ndice3">
    <w:name w:val="index 3"/>
    <w:basedOn w:val="Normal"/>
    <w:next w:val="Normal"/>
    <w:autoRedefine/>
    <w:rsid w:val="00373EB9"/>
    <w:pPr>
      <w:ind w:left="720" w:hanging="240"/>
    </w:pPr>
  </w:style>
  <w:style w:type="paragraph" w:styleId="ndice4">
    <w:name w:val="index 4"/>
    <w:basedOn w:val="Normal"/>
    <w:next w:val="Normal"/>
    <w:autoRedefine/>
    <w:rsid w:val="00373EB9"/>
    <w:pPr>
      <w:ind w:left="960" w:hanging="240"/>
    </w:pPr>
  </w:style>
  <w:style w:type="paragraph" w:styleId="ndice5">
    <w:name w:val="index 5"/>
    <w:basedOn w:val="Normal"/>
    <w:next w:val="Normal"/>
    <w:autoRedefine/>
    <w:rsid w:val="00373EB9"/>
    <w:pPr>
      <w:ind w:left="1200" w:hanging="240"/>
    </w:pPr>
  </w:style>
  <w:style w:type="paragraph" w:styleId="ndice6">
    <w:name w:val="index 6"/>
    <w:basedOn w:val="Normal"/>
    <w:next w:val="Normal"/>
    <w:autoRedefine/>
    <w:rsid w:val="00373EB9"/>
    <w:pPr>
      <w:ind w:left="1440" w:hanging="240"/>
    </w:pPr>
  </w:style>
  <w:style w:type="paragraph" w:styleId="ndice7">
    <w:name w:val="index 7"/>
    <w:basedOn w:val="Normal"/>
    <w:next w:val="Normal"/>
    <w:autoRedefine/>
    <w:rsid w:val="00373EB9"/>
    <w:pPr>
      <w:ind w:left="1680" w:hanging="240"/>
    </w:pPr>
  </w:style>
  <w:style w:type="paragraph" w:styleId="ndice8">
    <w:name w:val="index 8"/>
    <w:basedOn w:val="Normal"/>
    <w:next w:val="Normal"/>
    <w:autoRedefine/>
    <w:rsid w:val="00FA2E97"/>
    <w:pPr>
      <w:spacing w:before="240"/>
      <w:ind w:left="1930" w:hanging="245"/>
    </w:pPr>
  </w:style>
  <w:style w:type="paragraph" w:styleId="ndice9">
    <w:name w:val="index 9"/>
    <w:basedOn w:val="Normal"/>
    <w:next w:val="Normal"/>
    <w:autoRedefine/>
    <w:rsid w:val="00373EB9"/>
    <w:pPr>
      <w:ind w:left="2160" w:hanging="240"/>
    </w:pPr>
  </w:style>
  <w:style w:type="paragraph" w:styleId="Ttulodendice">
    <w:name w:val="index heading"/>
    <w:basedOn w:val="Normal"/>
    <w:next w:val="ndice1"/>
    <w:rsid w:val="00373EB9"/>
    <w:rPr>
      <w:rFonts w:ascii="Cambria" w:hAnsi="Cambria"/>
      <w:b/>
      <w:bCs/>
    </w:rPr>
  </w:style>
  <w:style w:type="paragraph" w:customStyle="1" w:styleId="Citadestacada1">
    <w:name w:val="Cita destacada1"/>
    <w:basedOn w:val="Normal"/>
    <w:next w:val="Normal"/>
    <w:link w:val="IntenseQuoteChar"/>
    <w:uiPriority w:val="30"/>
    <w:qFormat/>
    <w:rsid w:val="00373EB9"/>
    <w:pPr>
      <w:pBdr>
        <w:bottom w:val="single" w:sz="4" w:space="4" w:color="4F81BD"/>
      </w:pBdr>
      <w:spacing w:before="200" w:after="280"/>
      <w:ind w:left="936" w:right="936"/>
    </w:pPr>
    <w:rPr>
      <w:b/>
      <w:bCs/>
      <w:i/>
      <w:iCs/>
      <w:color w:val="4F81BD"/>
    </w:rPr>
  </w:style>
  <w:style w:type="character" w:customStyle="1" w:styleId="IntenseQuoteChar">
    <w:name w:val="Intense Quote Char"/>
    <w:basedOn w:val="Fuentedeprrafopredeter"/>
    <w:link w:val="Citadestacada1"/>
    <w:uiPriority w:val="30"/>
    <w:rsid w:val="00373EB9"/>
    <w:rPr>
      <w:b/>
      <w:bCs/>
      <w:i/>
      <w:iCs/>
      <w:color w:val="4F81BD"/>
      <w:sz w:val="24"/>
      <w:szCs w:val="24"/>
    </w:rPr>
  </w:style>
  <w:style w:type="paragraph" w:styleId="Lista">
    <w:name w:val="List"/>
    <w:basedOn w:val="Normal"/>
    <w:rsid w:val="00373EB9"/>
    <w:pPr>
      <w:ind w:left="360" w:hanging="360"/>
      <w:contextualSpacing/>
    </w:pPr>
  </w:style>
  <w:style w:type="paragraph" w:styleId="Lista2">
    <w:name w:val="List 2"/>
    <w:basedOn w:val="Normal"/>
    <w:rsid w:val="00373EB9"/>
    <w:pPr>
      <w:ind w:left="720" w:hanging="360"/>
      <w:contextualSpacing/>
    </w:pPr>
  </w:style>
  <w:style w:type="paragraph" w:styleId="Lista3">
    <w:name w:val="List 3"/>
    <w:basedOn w:val="Normal"/>
    <w:rsid w:val="00373EB9"/>
    <w:pPr>
      <w:ind w:left="1080" w:hanging="360"/>
      <w:contextualSpacing/>
    </w:pPr>
  </w:style>
  <w:style w:type="paragraph" w:styleId="Lista4">
    <w:name w:val="List 4"/>
    <w:basedOn w:val="Normal"/>
    <w:rsid w:val="00373EB9"/>
    <w:pPr>
      <w:ind w:left="1440" w:hanging="360"/>
      <w:contextualSpacing/>
    </w:pPr>
  </w:style>
  <w:style w:type="paragraph" w:styleId="Lista5">
    <w:name w:val="List 5"/>
    <w:basedOn w:val="Normal"/>
    <w:rsid w:val="00373EB9"/>
    <w:pPr>
      <w:ind w:left="1800" w:hanging="360"/>
      <w:contextualSpacing/>
    </w:pPr>
  </w:style>
  <w:style w:type="paragraph" w:styleId="Listaconvietas">
    <w:name w:val="List Bullet"/>
    <w:basedOn w:val="Normal"/>
    <w:rsid w:val="00373EB9"/>
    <w:pPr>
      <w:numPr>
        <w:numId w:val="2"/>
      </w:numPr>
      <w:contextualSpacing/>
    </w:pPr>
  </w:style>
  <w:style w:type="paragraph" w:styleId="Listaconvietas2">
    <w:name w:val="List Bullet 2"/>
    <w:basedOn w:val="Normal"/>
    <w:rsid w:val="00373EB9"/>
    <w:pPr>
      <w:numPr>
        <w:numId w:val="3"/>
      </w:numPr>
      <w:contextualSpacing/>
    </w:pPr>
  </w:style>
  <w:style w:type="paragraph" w:styleId="Listaconvietas3">
    <w:name w:val="List Bullet 3"/>
    <w:basedOn w:val="Normal"/>
    <w:rsid w:val="00373EB9"/>
    <w:pPr>
      <w:numPr>
        <w:numId w:val="4"/>
      </w:numPr>
      <w:contextualSpacing/>
    </w:pPr>
  </w:style>
  <w:style w:type="paragraph" w:styleId="Listaconvietas4">
    <w:name w:val="List Bullet 4"/>
    <w:basedOn w:val="Normal"/>
    <w:rsid w:val="00373EB9"/>
    <w:pPr>
      <w:numPr>
        <w:numId w:val="5"/>
      </w:numPr>
      <w:contextualSpacing/>
    </w:pPr>
  </w:style>
  <w:style w:type="paragraph" w:styleId="Listaconvietas5">
    <w:name w:val="List Bullet 5"/>
    <w:basedOn w:val="Normal"/>
    <w:rsid w:val="00373EB9"/>
    <w:pPr>
      <w:numPr>
        <w:numId w:val="6"/>
      </w:numPr>
      <w:contextualSpacing/>
    </w:pPr>
  </w:style>
  <w:style w:type="paragraph" w:styleId="Continuarlista">
    <w:name w:val="List Continue"/>
    <w:basedOn w:val="Normal"/>
    <w:rsid w:val="00373EB9"/>
    <w:pPr>
      <w:spacing w:after="120"/>
      <w:ind w:left="360"/>
      <w:contextualSpacing/>
    </w:pPr>
  </w:style>
  <w:style w:type="paragraph" w:styleId="Continuarlista2">
    <w:name w:val="List Continue 2"/>
    <w:basedOn w:val="Normal"/>
    <w:rsid w:val="00373EB9"/>
    <w:pPr>
      <w:spacing w:after="120"/>
      <w:ind w:left="720"/>
      <w:contextualSpacing/>
    </w:pPr>
  </w:style>
  <w:style w:type="paragraph" w:styleId="Continuarlista3">
    <w:name w:val="List Continue 3"/>
    <w:basedOn w:val="Normal"/>
    <w:rsid w:val="00373EB9"/>
    <w:pPr>
      <w:spacing w:after="120"/>
      <w:ind w:left="1080"/>
      <w:contextualSpacing/>
    </w:pPr>
  </w:style>
  <w:style w:type="paragraph" w:styleId="Continuarlista4">
    <w:name w:val="List Continue 4"/>
    <w:basedOn w:val="Normal"/>
    <w:rsid w:val="00373EB9"/>
    <w:pPr>
      <w:spacing w:after="120"/>
      <w:ind w:left="1440"/>
      <w:contextualSpacing/>
    </w:pPr>
  </w:style>
  <w:style w:type="paragraph" w:styleId="Continuarlista5">
    <w:name w:val="List Continue 5"/>
    <w:basedOn w:val="Normal"/>
    <w:rsid w:val="00373EB9"/>
    <w:pPr>
      <w:spacing w:after="120"/>
      <w:ind w:left="1800"/>
      <w:contextualSpacing/>
    </w:pPr>
  </w:style>
  <w:style w:type="paragraph" w:styleId="Listaconnmeros">
    <w:name w:val="List Number"/>
    <w:basedOn w:val="Normal"/>
    <w:rsid w:val="00373EB9"/>
    <w:pPr>
      <w:numPr>
        <w:numId w:val="7"/>
      </w:numPr>
      <w:contextualSpacing/>
    </w:pPr>
  </w:style>
  <w:style w:type="paragraph" w:styleId="Listaconnmeros2">
    <w:name w:val="List Number 2"/>
    <w:basedOn w:val="Normal"/>
    <w:rsid w:val="00373EB9"/>
    <w:pPr>
      <w:numPr>
        <w:numId w:val="8"/>
      </w:numPr>
      <w:contextualSpacing/>
    </w:pPr>
  </w:style>
  <w:style w:type="paragraph" w:styleId="Listaconnmeros3">
    <w:name w:val="List Number 3"/>
    <w:basedOn w:val="Normal"/>
    <w:rsid w:val="00373EB9"/>
    <w:pPr>
      <w:numPr>
        <w:numId w:val="9"/>
      </w:numPr>
      <w:contextualSpacing/>
    </w:pPr>
  </w:style>
  <w:style w:type="paragraph" w:styleId="Listaconnmeros4">
    <w:name w:val="List Number 4"/>
    <w:basedOn w:val="Normal"/>
    <w:rsid w:val="00373EB9"/>
    <w:pPr>
      <w:numPr>
        <w:numId w:val="10"/>
      </w:numPr>
      <w:contextualSpacing/>
    </w:pPr>
  </w:style>
  <w:style w:type="paragraph" w:styleId="Listaconnmeros5">
    <w:name w:val="List Number 5"/>
    <w:basedOn w:val="Normal"/>
    <w:rsid w:val="00373EB9"/>
    <w:pPr>
      <w:numPr>
        <w:numId w:val="11"/>
      </w:numPr>
      <w:contextualSpacing/>
    </w:pPr>
  </w:style>
  <w:style w:type="paragraph" w:customStyle="1" w:styleId="Prrafodelista1">
    <w:name w:val="Párrafo de lista1"/>
    <w:basedOn w:val="Normal"/>
    <w:uiPriority w:val="34"/>
    <w:qFormat/>
    <w:rsid w:val="00373EB9"/>
    <w:pPr>
      <w:ind w:left="720"/>
    </w:pPr>
  </w:style>
  <w:style w:type="paragraph" w:styleId="Textomacro">
    <w:name w:val="macro"/>
    <w:link w:val="TextomacroCar"/>
    <w:rsid w:val="00373EB9"/>
    <w:pPr>
      <w:tabs>
        <w:tab w:val="left" w:pos="480"/>
        <w:tab w:val="left" w:pos="960"/>
        <w:tab w:val="left" w:pos="1440"/>
        <w:tab w:val="left" w:pos="1920"/>
        <w:tab w:val="left" w:pos="2400"/>
        <w:tab w:val="left" w:pos="2880"/>
        <w:tab w:val="left" w:pos="3360"/>
        <w:tab w:val="left" w:pos="3840"/>
        <w:tab w:val="left" w:pos="4320"/>
      </w:tabs>
      <w:spacing w:line="360" w:lineRule="auto"/>
      <w:ind w:firstLine="720"/>
    </w:pPr>
    <w:rPr>
      <w:rFonts w:ascii="Courier New" w:hAnsi="Courier New" w:cs="Courier New"/>
      <w:lang w:val="en-US" w:eastAsia="en-US"/>
    </w:rPr>
  </w:style>
  <w:style w:type="character" w:customStyle="1" w:styleId="TextomacroCar">
    <w:name w:val="Texto macro Car"/>
    <w:basedOn w:val="Fuentedeprrafopredeter"/>
    <w:link w:val="Textomacro"/>
    <w:rsid w:val="00373EB9"/>
    <w:rPr>
      <w:rFonts w:ascii="Courier New" w:hAnsi="Courier New" w:cs="Courier New"/>
      <w:lang w:val="en-US" w:eastAsia="en-US" w:bidi="ar-SA"/>
    </w:rPr>
  </w:style>
  <w:style w:type="paragraph" w:styleId="Encabezadodemensaje">
    <w:name w:val="Message Header"/>
    <w:basedOn w:val="Normal"/>
    <w:link w:val="EncabezadodemensajeCar"/>
    <w:rsid w:val="00373EB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EncabezadodemensajeCar">
    <w:name w:val="Encabezado de mensaje Car"/>
    <w:basedOn w:val="Fuentedeprrafopredeter"/>
    <w:link w:val="Encabezadodemensaje"/>
    <w:rsid w:val="00373EB9"/>
    <w:rPr>
      <w:rFonts w:ascii="Cambria" w:eastAsia="Times New Roman" w:hAnsi="Cambria" w:cs="Times New Roman"/>
      <w:sz w:val="24"/>
      <w:szCs w:val="24"/>
      <w:shd w:val="pct20" w:color="auto" w:fill="auto"/>
    </w:rPr>
  </w:style>
  <w:style w:type="paragraph" w:customStyle="1" w:styleId="Sinespaciado1">
    <w:name w:val="Sin espaciado1"/>
    <w:uiPriority w:val="1"/>
    <w:qFormat/>
    <w:rsid w:val="00373EB9"/>
    <w:pPr>
      <w:ind w:firstLine="720"/>
    </w:pPr>
    <w:rPr>
      <w:sz w:val="24"/>
      <w:szCs w:val="24"/>
      <w:lang w:val="en-US" w:eastAsia="en-US"/>
    </w:rPr>
  </w:style>
  <w:style w:type="paragraph" w:styleId="NormalWeb">
    <w:name w:val="Normal (Web)"/>
    <w:basedOn w:val="Normal"/>
    <w:rsid w:val="00373EB9"/>
  </w:style>
  <w:style w:type="paragraph" w:styleId="Sangranormal">
    <w:name w:val="Normal Indent"/>
    <w:basedOn w:val="Normal"/>
    <w:rsid w:val="00373EB9"/>
    <w:pPr>
      <w:ind w:left="720"/>
    </w:pPr>
  </w:style>
  <w:style w:type="paragraph" w:styleId="Encabezadodenota">
    <w:name w:val="Note Heading"/>
    <w:basedOn w:val="Normal"/>
    <w:next w:val="Normal"/>
    <w:link w:val="EncabezadodenotaCar"/>
    <w:rsid w:val="00373EB9"/>
  </w:style>
  <w:style w:type="character" w:customStyle="1" w:styleId="EncabezadodenotaCar">
    <w:name w:val="Encabezado de nota Car"/>
    <w:basedOn w:val="Fuentedeprrafopredeter"/>
    <w:link w:val="Encabezadodenota"/>
    <w:rsid w:val="00373EB9"/>
    <w:rPr>
      <w:sz w:val="24"/>
      <w:szCs w:val="24"/>
    </w:rPr>
  </w:style>
  <w:style w:type="paragraph" w:styleId="Textosinformato">
    <w:name w:val="Plain Text"/>
    <w:basedOn w:val="Normal"/>
    <w:link w:val="TextosinformatoCar"/>
    <w:rsid w:val="00373EB9"/>
    <w:rPr>
      <w:rFonts w:ascii="Courier New" w:hAnsi="Courier New" w:cs="Courier New"/>
      <w:sz w:val="20"/>
      <w:szCs w:val="20"/>
    </w:rPr>
  </w:style>
  <w:style w:type="character" w:customStyle="1" w:styleId="TextosinformatoCar">
    <w:name w:val="Texto sin formato Car"/>
    <w:basedOn w:val="Fuentedeprrafopredeter"/>
    <w:link w:val="Textosinformato"/>
    <w:rsid w:val="00373EB9"/>
    <w:rPr>
      <w:rFonts w:ascii="Courier New" w:hAnsi="Courier New" w:cs="Courier New"/>
    </w:rPr>
  </w:style>
  <w:style w:type="paragraph" w:customStyle="1" w:styleId="Cita1">
    <w:name w:val="Cita1"/>
    <w:basedOn w:val="Normal"/>
    <w:next w:val="Normal"/>
    <w:link w:val="QuoteChar"/>
    <w:uiPriority w:val="29"/>
    <w:qFormat/>
    <w:rsid w:val="00373EB9"/>
    <w:rPr>
      <w:i/>
      <w:iCs/>
      <w:color w:val="000000"/>
    </w:rPr>
  </w:style>
  <w:style w:type="character" w:customStyle="1" w:styleId="QuoteChar">
    <w:name w:val="Quote Char"/>
    <w:basedOn w:val="Fuentedeprrafopredeter"/>
    <w:link w:val="Cita1"/>
    <w:uiPriority w:val="29"/>
    <w:rsid w:val="00373EB9"/>
    <w:rPr>
      <w:i/>
      <w:iCs/>
      <w:color w:val="000000"/>
      <w:sz w:val="24"/>
      <w:szCs w:val="24"/>
    </w:rPr>
  </w:style>
  <w:style w:type="paragraph" w:styleId="Saludo">
    <w:name w:val="Salutation"/>
    <w:basedOn w:val="Normal"/>
    <w:next w:val="Normal"/>
    <w:link w:val="SaludoCar"/>
    <w:rsid w:val="00373EB9"/>
  </w:style>
  <w:style w:type="character" w:customStyle="1" w:styleId="SaludoCar">
    <w:name w:val="Saludo Car"/>
    <w:basedOn w:val="Fuentedeprrafopredeter"/>
    <w:link w:val="Saludo"/>
    <w:rsid w:val="00373EB9"/>
    <w:rPr>
      <w:sz w:val="24"/>
      <w:szCs w:val="24"/>
    </w:rPr>
  </w:style>
  <w:style w:type="paragraph" w:styleId="Firma">
    <w:name w:val="Signature"/>
    <w:basedOn w:val="Normal"/>
    <w:link w:val="FirmaCar"/>
    <w:rsid w:val="00373EB9"/>
    <w:pPr>
      <w:ind w:left="4320"/>
    </w:pPr>
  </w:style>
  <w:style w:type="character" w:customStyle="1" w:styleId="FirmaCar">
    <w:name w:val="Firma Car"/>
    <w:basedOn w:val="Fuentedeprrafopredeter"/>
    <w:link w:val="Firma"/>
    <w:rsid w:val="00373EB9"/>
    <w:rPr>
      <w:sz w:val="24"/>
      <w:szCs w:val="24"/>
    </w:rPr>
  </w:style>
  <w:style w:type="paragraph" w:styleId="Subttulo">
    <w:name w:val="Subtitle"/>
    <w:basedOn w:val="Normal"/>
    <w:next w:val="Normal"/>
    <w:link w:val="SubttuloCar"/>
    <w:qFormat/>
    <w:rsid w:val="00373EB9"/>
    <w:pPr>
      <w:spacing w:after="60"/>
      <w:jc w:val="center"/>
      <w:outlineLvl w:val="1"/>
    </w:pPr>
    <w:rPr>
      <w:rFonts w:ascii="Cambria" w:hAnsi="Cambria"/>
    </w:rPr>
  </w:style>
  <w:style w:type="character" w:customStyle="1" w:styleId="SubttuloCar">
    <w:name w:val="Subtítulo Car"/>
    <w:basedOn w:val="Fuentedeprrafopredeter"/>
    <w:link w:val="Subttulo"/>
    <w:rsid w:val="00373EB9"/>
    <w:rPr>
      <w:rFonts w:ascii="Cambria" w:eastAsia="Times New Roman" w:hAnsi="Cambria" w:cs="Times New Roman"/>
      <w:sz w:val="24"/>
      <w:szCs w:val="24"/>
    </w:rPr>
  </w:style>
  <w:style w:type="paragraph" w:styleId="Textoconsangra">
    <w:name w:val="table of authorities"/>
    <w:basedOn w:val="Normal"/>
    <w:next w:val="Normal"/>
    <w:rsid w:val="00373EB9"/>
    <w:pPr>
      <w:ind w:left="240" w:hanging="240"/>
    </w:pPr>
  </w:style>
  <w:style w:type="paragraph" w:styleId="Ttulo">
    <w:name w:val="Title"/>
    <w:basedOn w:val="Normal"/>
    <w:next w:val="Normal"/>
    <w:link w:val="TtuloCar"/>
    <w:qFormat/>
    <w:rsid w:val="00373EB9"/>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373EB9"/>
    <w:rPr>
      <w:rFonts w:ascii="Cambria" w:eastAsia="Times New Roman" w:hAnsi="Cambria" w:cs="Times New Roman"/>
      <w:b/>
      <w:bCs/>
      <w:kern w:val="28"/>
      <w:sz w:val="32"/>
      <w:szCs w:val="32"/>
    </w:rPr>
  </w:style>
  <w:style w:type="paragraph" w:styleId="Encabezadodelista">
    <w:name w:val="toa heading"/>
    <w:basedOn w:val="Normal"/>
    <w:next w:val="Normal"/>
    <w:rsid w:val="00373EB9"/>
    <w:pPr>
      <w:spacing w:before="120"/>
    </w:pPr>
    <w:rPr>
      <w:rFonts w:ascii="Cambria" w:hAnsi="Cambria"/>
      <w:b/>
      <w:bCs/>
    </w:rPr>
  </w:style>
  <w:style w:type="paragraph" w:customStyle="1" w:styleId="TtuloTDC1">
    <w:name w:val="Título TDC1"/>
    <w:basedOn w:val="Ttulo1"/>
    <w:next w:val="Normal"/>
    <w:uiPriority w:val="39"/>
    <w:qFormat/>
    <w:rsid w:val="00373EB9"/>
    <w:pPr>
      <w:numPr>
        <w:numId w:val="0"/>
      </w:numPr>
      <w:spacing w:before="240" w:after="60"/>
      <w:ind w:firstLine="720"/>
      <w:jc w:val="left"/>
      <w:outlineLvl w:val="9"/>
    </w:pPr>
    <w:rPr>
      <w:rFonts w:ascii="Cambria" w:hAnsi="Cambria" w:cs="Times New Roman"/>
    </w:rPr>
  </w:style>
  <w:style w:type="character" w:customStyle="1" w:styleId="PiedepginaCar">
    <w:name w:val="Pie de página Car"/>
    <w:basedOn w:val="Fuentedeprrafopredeter"/>
    <w:link w:val="Piedepgina"/>
    <w:uiPriority w:val="99"/>
    <w:rsid w:val="00C36C16"/>
    <w:rPr>
      <w:sz w:val="24"/>
      <w:szCs w:val="24"/>
    </w:rPr>
  </w:style>
  <w:style w:type="paragraph" w:customStyle="1" w:styleId="EstiloTextoindependienteInterlineadosencillo">
    <w:name w:val="Estilo Texto independiente + Interlineado:  sencillo"/>
    <w:basedOn w:val="Textoindependiente"/>
    <w:rsid w:val="009C490E"/>
    <w:pPr>
      <w:spacing w:line="240" w:lineRule="auto"/>
    </w:pPr>
    <w:rPr>
      <w:szCs w:val="20"/>
    </w:rPr>
  </w:style>
  <w:style w:type="paragraph" w:styleId="Prrafodelista">
    <w:name w:val="List Paragraph"/>
    <w:basedOn w:val="Normal"/>
    <w:uiPriority w:val="34"/>
    <w:qFormat/>
    <w:rsid w:val="0094773E"/>
    <w:pPr>
      <w:spacing w:line="240" w:lineRule="auto"/>
      <w:ind w:left="720" w:firstLine="0"/>
      <w:contextualSpacing/>
    </w:pPr>
    <w:rPr>
      <w:rFonts w:asciiTheme="minorHAnsi" w:eastAsiaTheme="minorHAnsi" w:hAnsiTheme="minorHAnsi" w:cstheme="minorBidi"/>
      <w:lang w:val="es-ES_tradnl"/>
    </w:rPr>
  </w:style>
  <w:style w:type="character" w:styleId="Refdenotaalpie">
    <w:name w:val="footnote reference"/>
    <w:basedOn w:val="Fuentedeprrafopredeter"/>
    <w:uiPriority w:val="99"/>
    <w:unhideWhenUsed/>
    <w:rsid w:val="0094773E"/>
    <w:rPr>
      <w:vertAlign w:val="superscript"/>
    </w:rPr>
  </w:style>
  <w:style w:type="character" w:styleId="Refdenotaalfinal">
    <w:name w:val="endnote reference"/>
    <w:basedOn w:val="Fuentedeprrafopredeter"/>
    <w:rsid w:val="00830D21"/>
    <w:rPr>
      <w:vertAlign w:val="superscript"/>
    </w:rPr>
  </w:style>
  <w:style w:type="character" w:customStyle="1" w:styleId="Ttulo1Car">
    <w:name w:val="Título 1 Car"/>
    <w:basedOn w:val="Fuentedeprrafopredeter"/>
    <w:link w:val="Ttulo1"/>
    <w:uiPriority w:val="9"/>
    <w:rsid w:val="00830D21"/>
    <w:rPr>
      <w:rFonts w:cs="Arial"/>
      <w:b/>
      <w:bCs/>
      <w:kern w:val="32"/>
      <w:sz w:val="32"/>
      <w:szCs w:val="32"/>
      <w:lang w:val="en-US" w:eastAsia="en-US"/>
    </w:rPr>
  </w:style>
  <w:style w:type="paragraph" w:styleId="Bibliografa">
    <w:name w:val="Bibliography"/>
    <w:basedOn w:val="Normal"/>
    <w:next w:val="Normal"/>
    <w:uiPriority w:val="37"/>
    <w:unhideWhenUsed/>
    <w:rsid w:val="00830D21"/>
  </w:style>
  <w:style w:type="paragraph" w:customStyle="1" w:styleId="Bibliografa2">
    <w:name w:val="Bibliografía2"/>
    <w:basedOn w:val="Normal"/>
    <w:link w:val="BibliographyCar"/>
    <w:rsid w:val="0030319D"/>
    <w:pPr>
      <w:tabs>
        <w:tab w:val="left" w:pos="380"/>
      </w:tabs>
      <w:spacing w:line="240" w:lineRule="auto"/>
      <w:ind w:left="384" w:hanging="384"/>
    </w:pPr>
    <w:rPr>
      <w:rFonts w:cs="Arial"/>
      <w:kern w:val="32"/>
    </w:rPr>
  </w:style>
  <w:style w:type="character" w:customStyle="1" w:styleId="BibliographyCar">
    <w:name w:val="Bibliography Car"/>
    <w:basedOn w:val="Ttulo1Car"/>
    <w:link w:val="Bibliografa2"/>
    <w:rsid w:val="0030319D"/>
    <w:rPr>
      <w:rFonts w:cs="Arial"/>
      <w:b w:val="0"/>
      <w:bCs w:val="0"/>
      <w:kern w:val="32"/>
      <w:sz w:val="24"/>
      <w:szCs w:val="24"/>
      <w:lang w:val="en-US" w:eastAsia="en-US"/>
    </w:rPr>
  </w:style>
  <w:style w:type="paragraph" w:styleId="Descripcin">
    <w:name w:val="caption"/>
    <w:basedOn w:val="Normal"/>
    <w:next w:val="Normal"/>
    <w:qFormat/>
    <w:rsid w:val="004E7573"/>
    <w:pPr>
      <w:spacing w:after="200" w:line="240" w:lineRule="auto"/>
    </w:pPr>
    <w:rPr>
      <w:i/>
      <w:iCs/>
      <w:color w:val="44546A" w:themeColor="text2"/>
      <w:sz w:val="18"/>
      <w:szCs w:val="18"/>
    </w:rPr>
  </w:style>
  <w:style w:type="character" w:styleId="nfasis">
    <w:name w:val="Emphasis"/>
    <w:basedOn w:val="Fuentedeprrafopredeter"/>
    <w:qFormat/>
    <w:rsid w:val="004E7573"/>
    <w:rPr>
      <w:i/>
      <w:iCs/>
    </w:rPr>
  </w:style>
  <w:style w:type="character" w:styleId="Textoennegrita">
    <w:name w:val="Strong"/>
    <w:basedOn w:val="Fuentedeprrafopredeter"/>
    <w:qFormat/>
    <w:rsid w:val="00D216C7"/>
    <w:rPr>
      <w:b/>
      <w:bCs/>
    </w:rPr>
  </w:style>
  <w:style w:type="paragraph" w:styleId="Revisin">
    <w:name w:val="Revision"/>
    <w:hidden/>
    <w:uiPriority w:val="99"/>
    <w:semiHidden/>
    <w:rsid w:val="003A098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5251">
      <w:bodyDiv w:val="1"/>
      <w:marLeft w:val="0"/>
      <w:marRight w:val="0"/>
      <w:marTop w:val="0"/>
      <w:marBottom w:val="0"/>
      <w:divBdr>
        <w:top w:val="none" w:sz="0" w:space="0" w:color="auto"/>
        <w:left w:val="none" w:sz="0" w:space="0" w:color="auto"/>
        <w:bottom w:val="none" w:sz="0" w:space="0" w:color="auto"/>
        <w:right w:val="none" w:sz="0" w:space="0" w:color="auto"/>
      </w:divBdr>
    </w:div>
    <w:div w:id="44916392">
      <w:bodyDiv w:val="1"/>
      <w:marLeft w:val="0"/>
      <w:marRight w:val="0"/>
      <w:marTop w:val="0"/>
      <w:marBottom w:val="0"/>
      <w:divBdr>
        <w:top w:val="none" w:sz="0" w:space="0" w:color="auto"/>
        <w:left w:val="none" w:sz="0" w:space="0" w:color="auto"/>
        <w:bottom w:val="none" w:sz="0" w:space="0" w:color="auto"/>
        <w:right w:val="none" w:sz="0" w:space="0" w:color="auto"/>
      </w:divBdr>
    </w:div>
    <w:div w:id="71583654">
      <w:bodyDiv w:val="1"/>
      <w:marLeft w:val="0"/>
      <w:marRight w:val="0"/>
      <w:marTop w:val="0"/>
      <w:marBottom w:val="0"/>
      <w:divBdr>
        <w:top w:val="none" w:sz="0" w:space="0" w:color="auto"/>
        <w:left w:val="none" w:sz="0" w:space="0" w:color="auto"/>
        <w:bottom w:val="none" w:sz="0" w:space="0" w:color="auto"/>
        <w:right w:val="none" w:sz="0" w:space="0" w:color="auto"/>
      </w:divBdr>
    </w:div>
    <w:div w:id="143595710">
      <w:bodyDiv w:val="1"/>
      <w:marLeft w:val="0"/>
      <w:marRight w:val="0"/>
      <w:marTop w:val="0"/>
      <w:marBottom w:val="0"/>
      <w:divBdr>
        <w:top w:val="none" w:sz="0" w:space="0" w:color="auto"/>
        <w:left w:val="none" w:sz="0" w:space="0" w:color="auto"/>
        <w:bottom w:val="none" w:sz="0" w:space="0" w:color="auto"/>
        <w:right w:val="none" w:sz="0" w:space="0" w:color="auto"/>
      </w:divBdr>
    </w:div>
    <w:div w:id="160971855">
      <w:bodyDiv w:val="1"/>
      <w:marLeft w:val="0"/>
      <w:marRight w:val="0"/>
      <w:marTop w:val="0"/>
      <w:marBottom w:val="0"/>
      <w:divBdr>
        <w:top w:val="none" w:sz="0" w:space="0" w:color="auto"/>
        <w:left w:val="none" w:sz="0" w:space="0" w:color="auto"/>
        <w:bottom w:val="none" w:sz="0" w:space="0" w:color="auto"/>
        <w:right w:val="none" w:sz="0" w:space="0" w:color="auto"/>
      </w:divBdr>
    </w:div>
    <w:div w:id="269238031">
      <w:bodyDiv w:val="1"/>
      <w:marLeft w:val="0"/>
      <w:marRight w:val="0"/>
      <w:marTop w:val="0"/>
      <w:marBottom w:val="0"/>
      <w:divBdr>
        <w:top w:val="none" w:sz="0" w:space="0" w:color="auto"/>
        <w:left w:val="none" w:sz="0" w:space="0" w:color="auto"/>
        <w:bottom w:val="none" w:sz="0" w:space="0" w:color="auto"/>
        <w:right w:val="none" w:sz="0" w:space="0" w:color="auto"/>
      </w:divBdr>
    </w:div>
    <w:div w:id="298849514">
      <w:bodyDiv w:val="1"/>
      <w:marLeft w:val="0"/>
      <w:marRight w:val="0"/>
      <w:marTop w:val="0"/>
      <w:marBottom w:val="0"/>
      <w:divBdr>
        <w:top w:val="none" w:sz="0" w:space="0" w:color="auto"/>
        <w:left w:val="none" w:sz="0" w:space="0" w:color="auto"/>
        <w:bottom w:val="none" w:sz="0" w:space="0" w:color="auto"/>
        <w:right w:val="none" w:sz="0" w:space="0" w:color="auto"/>
      </w:divBdr>
    </w:div>
    <w:div w:id="302195530">
      <w:bodyDiv w:val="1"/>
      <w:marLeft w:val="0"/>
      <w:marRight w:val="0"/>
      <w:marTop w:val="0"/>
      <w:marBottom w:val="0"/>
      <w:divBdr>
        <w:top w:val="none" w:sz="0" w:space="0" w:color="auto"/>
        <w:left w:val="none" w:sz="0" w:space="0" w:color="auto"/>
        <w:bottom w:val="none" w:sz="0" w:space="0" w:color="auto"/>
        <w:right w:val="none" w:sz="0" w:space="0" w:color="auto"/>
      </w:divBdr>
    </w:div>
    <w:div w:id="327683422">
      <w:bodyDiv w:val="1"/>
      <w:marLeft w:val="0"/>
      <w:marRight w:val="0"/>
      <w:marTop w:val="0"/>
      <w:marBottom w:val="0"/>
      <w:divBdr>
        <w:top w:val="none" w:sz="0" w:space="0" w:color="auto"/>
        <w:left w:val="none" w:sz="0" w:space="0" w:color="auto"/>
        <w:bottom w:val="none" w:sz="0" w:space="0" w:color="auto"/>
        <w:right w:val="none" w:sz="0" w:space="0" w:color="auto"/>
      </w:divBdr>
    </w:div>
    <w:div w:id="580720799">
      <w:bodyDiv w:val="1"/>
      <w:marLeft w:val="0"/>
      <w:marRight w:val="0"/>
      <w:marTop w:val="0"/>
      <w:marBottom w:val="0"/>
      <w:divBdr>
        <w:top w:val="none" w:sz="0" w:space="0" w:color="auto"/>
        <w:left w:val="none" w:sz="0" w:space="0" w:color="auto"/>
        <w:bottom w:val="none" w:sz="0" w:space="0" w:color="auto"/>
        <w:right w:val="none" w:sz="0" w:space="0" w:color="auto"/>
      </w:divBdr>
    </w:div>
    <w:div w:id="663237692">
      <w:bodyDiv w:val="1"/>
      <w:marLeft w:val="0"/>
      <w:marRight w:val="0"/>
      <w:marTop w:val="0"/>
      <w:marBottom w:val="0"/>
      <w:divBdr>
        <w:top w:val="none" w:sz="0" w:space="0" w:color="auto"/>
        <w:left w:val="none" w:sz="0" w:space="0" w:color="auto"/>
        <w:bottom w:val="none" w:sz="0" w:space="0" w:color="auto"/>
        <w:right w:val="none" w:sz="0" w:space="0" w:color="auto"/>
      </w:divBdr>
    </w:div>
    <w:div w:id="684746890">
      <w:bodyDiv w:val="1"/>
      <w:marLeft w:val="0"/>
      <w:marRight w:val="0"/>
      <w:marTop w:val="0"/>
      <w:marBottom w:val="0"/>
      <w:divBdr>
        <w:top w:val="none" w:sz="0" w:space="0" w:color="auto"/>
        <w:left w:val="none" w:sz="0" w:space="0" w:color="auto"/>
        <w:bottom w:val="none" w:sz="0" w:space="0" w:color="auto"/>
        <w:right w:val="none" w:sz="0" w:space="0" w:color="auto"/>
      </w:divBdr>
    </w:div>
    <w:div w:id="745347338">
      <w:bodyDiv w:val="1"/>
      <w:marLeft w:val="0"/>
      <w:marRight w:val="0"/>
      <w:marTop w:val="0"/>
      <w:marBottom w:val="0"/>
      <w:divBdr>
        <w:top w:val="none" w:sz="0" w:space="0" w:color="auto"/>
        <w:left w:val="none" w:sz="0" w:space="0" w:color="auto"/>
        <w:bottom w:val="none" w:sz="0" w:space="0" w:color="auto"/>
        <w:right w:val="none" w:sz="0" w:space="0" w:color="auto"/>
      </w:divBdr>
    </w:div>
    <w:div w:id="757554347">
      <w:bodyDiv w:val="1"/>
      <w:marLeft w:val="0"/>
      <w:marRight w:val="0"/>
      <w:marTop w:val="0"/>
      <w:marBottom w:val="0"/>
      <w:divBdr>
        <w:top w:val="none" w:sz="0" w:space="0" w:color="auto"/>
        <w:left w:val="none" w:sz="0" w:space="0" w:color="auto"/>
        <w:bottom w:val="none" w:sz="0" w:space="0" w:color="auto"/>
        <w:right w:val="none" w:sz="0" w:space="0" w:color="auto"/>
      </w:divBdr>
    </w:div>
    <w:div w:id="783813980">
      <w:bodyDiv w:val="1"/>
      <w:marLeft w:val="0"/>
      <w:marRight w:val="0"/>
      <w:marTop w:val="0"/>
      <w:marBottom w:val="0"/>
      <w:divBdr>
        <w:top w:val="none" w:sz="0" w:space="0" w:color="auto"/>
        <w:left w:val="none" w:sz="0" w:space="0" w:color="auto"/>
        <w:bottom w:val="none" w:sz="0" w:space="0" w:color="auto"/>
        <w:right w:val="none" w:sz="0" w:space="0" w:color="auto"/>
      </w:divBdr>
    </w:div>
    <w:div w:id="811412236">
      <w:bodyDiv w:val="1"/>
      <w:marLeft w:val="0"/>
      <w:marRight w:val="0"/>
      <w:marTop w:val="0"/>
      <w:marBottom w:val="0"/>
      <w:divBdr>
        <w:top w:val="none" w:sz="0" w:space="0" w:color="auto"/>
        <w:left w:val="none" w:sz="0" w:space="0" w:color="auto"/>
        <w:bottom w:val="none" w:sz="0" w:space="0" w:color="auto"/>
        <w:right w:val="none" w:sz="0" w:space="0" w:color="auto"/>
      </w:divBdr>
    </w:div>
    <w:div w:id="838159222">
      <w:bodyDiv w:val="1"/>
      <w:marLeft w:val="0"/>
      <w:marRight w:val="0"/>
      <w:marTop w:val="0"/>
      <w:marBottom w:val="0"/>
      <w:divBdr>
        <w:top w:val="none" w:sz="0" w:space="0" w:color="auto"/>
        <w:left w:val="none" w:sz="0" w:space="0" w:color="auto"/>
        <w:bottom w:val="none" w:sz="0" w:space="0" w:color="auto"/>
        <w:right w:val="none" w:sz="0" w:space="0" w:color="auto"/>
      </w:divBdr>
    </w:div>
    <w:div w:id="867832387">
      <w:bodyDiv w:val="1"/>
      <w:marLeft w:val="0"/>
      <w:marRight w:val="0"/>
      <w:marTop w:val="0"/>
      <w:marBottom w:val="0"/>
      <w:divBdr>
        <w:top w:val="none" w:sz="0" w:space="0" w:color="auto"/>
        <w:left w:val="none" w:sz="0" w:space="0" w:color="auto"/>
        <w:bottom w:val="none" w:sz="0" w:space="0" w:color="auto"/>
        <w:right w:val="none" w:sz="0" w:space="0" w:color="auto"/>
      </w:divBdr>
    </w:div>
    <w:div w:id="905845785">
      <w:bodyDiv w:val="1"/>
      <w:marLeft w:val="0"/>
      <w:marRight w:val="0"/>
      <w:marTop w:val="0"/>
      <w:marBottom w:val="0"/>
      <w:divBdr>
        <w:top w:val="none" w:sz="0" w:space="0" w:color="auto"/>
        <w:left w:val="none" w:sz="0" w:space="0" w:color="auto"/>
        <w:bottom w:val="none" w:sz="0" w:space="0" w:color="auto"/>
        <w:right w:val="none" w:sz="0" w:space="0" w:color="auto"/>
      </w:divBdr>
    </w:div>
    <w:div w:id="1013336718">
      <w:bodyDiv w:val="1"/>
      <w:marLeft w:val="0"/>
      <w:marRight w:val="0"/>
      <w:marTop w:val="0"/>
      <w:marBottom w:val="0"/>
      <w:divBdr>
        <w:top w:val="none" w:sz="0" w:space="0" w:color="auto"/>
        <w:left w:val="none" w:sz="0" w:space="0" w:color="auto"/>
        <w:bottom w:val="none" w:sz="0" w:space="0" w:color="auto"/>
        <w:right w:val="none" w:sz="0" w:space="0" w:color="auto"/>
      </w:divBdr>
    </w:div>
    <w:div w:id="1029991538">
      <w:bodyDiv w:val="1"/>
      <w:marLeft w:val="0"/>
      <w:marRight w:val="0"/>
      <w:marTop w:val="0"/>
      <w:marBottom w:val="0"/>
      <w:divBdr>
        <w:top w:val="none" w:sz="0" w:space="0" w:color="auto"/>
        <w:left w:val="none" w:sz="0" w:space="0" w:color="auto"/>
        <w:bottom w:val="none" w:sz="0" w:space="0" w:color="auto"/>
        <w:right w:val="none" w:sz="0" w:space="0" w:color="auto"/>
      </w:divBdr>
    </w:div>
    <w:div w:id="1081215554">
      <w:bodyDiv w:val="1"/>
      <w:marLeft w:val="0"/>
      <w:marRight w:val="0"/>
      <w:marTop w:val="0"/>
      <w:marBottom w:val="0"/>
      <w:divBdr>
        <w:top w:val="none" w:sz="0" w:space="0" w:color="auto"/>
        <w:left w:val="none" w:sz="0" w:space="0" w:color="auto"/>
        <w:bottom w:val="none" w:sz="0" w:space="0" w:color="auto"/>
        <w:right w:val="none" w:sz="0" w:space="0" w:color="auto"/>
      </w:divBdr>
    </w:div>
    <w:div w:id="1125270053">
      <w:bodyDiv w:val="1"/>
      <w:marLeft w:val="0"/>
      <w:marRight w:val="0"/>
      <w:marTop w:val="0"/>
      <w:marBottom w:val="0"/>
      <w:divBdr>
        <w:top w:val="none" w:sz="0" w:space="0" w:color="auto"/>
        <w:left w:val="none" w:sz="0" w:space="0" w:color="auto"/>
        <w:bottom w:val="none" w:sz="0" w:space="0" w:color="auto"/>
        <w:right w:val="none" w:sz="0" w:space="0" w:color="auto"/>
      </w:divBdr>
    </w:div>
    <w:div w:id="1231846539">
      <w:bodyDiv w:val="1"/>
      <w:marLeft w:val="0"/>
      <w:marRight w:val="0"/>
      <w:marTop w:val="0"/>
      <w:marBottom w:val="0"/>
      <w:divBdr>
        <w:top w:val="none" w:sz="0" w:space="0" w:color="auto"/>
        <w:left w:val="none" w:sz="0" w:space="0" w:color="auto"/>
        <w:bottom w:val="none" w:sz="0" w:space="0" w:color="auto"/>
        <w:right w:val="none" w:sz="0" w:space="0" w:color="auto"/>
      </w:divBdr>
    </w:div>
    <w:div w:id="1250770011">
      <w:bodyDiv w:val="1"/>
      <w:marLeft w:val="0"/>
      <w:marRight w:val="0"/>
      <w:marTop w:val="0"/>
      <w:marBottom w:val="0"/>
      <w:divBdr>
        <w:top w:val="none" w:sz="0" w:space="0" w:color="auto"/>
        <w:left w:val="none" w:sz="0" w:space="0" w:color="auto"/>
        <w:bottom w:val="none" w:sz="0" w:space="0" w:color="auto"/>
        <w:right w:val="none" w:sz="0" w:space="0" w:color="auto"/>
      </w:divBdr>
    </w:div>
    <w:div w:id="1260602574">
      <w:bodyDiv w:val="1"/>
      <w:marLeft w:val="0"/>
      <w:marRight w:val="0"/>
      <w:marTop w:val="0"/>
      <w:marBottom w:val="0"/>
      <w:divBdr>
        <w:top w:val="none" w:sz="0" w:space="0" w:color="auto"/>
        <w:left w:val="none" w:sz="0" w:space="0" w:color="auto"/>
        <w:bottom w:val="none" w:sz="0" w:space="0" w:color="auto"/>
        <w:right w:val="none" w:sz="0" w:space="0" w:color="auto"/>
      </w:divBdr>
    </w:div>
    <w:div w:id="1366559820">
      <w:bodyDiv w:val="1"/>
      <w:marLeft w:val="0"/>
      <w:marRight w:val="0"/>
      <w:marTop w:val="0"/>
      <w:marBottom w:val="0"/>
      <w:divBdr>
        <w:top w:val="none" w:sz="0" w:space="0" w:color="auto"/>
        <w:left w:val="none" w:sz="0" w:space="0" w:color="auto"/>
        <w:bottom w:val="none" w:sz="0" w:space="0" w:color="auto"/>
        <w:right w:val="none" w:sz="0" w:space="0" w:color="auto"/>
      </w:divBdr>
    </w:div>
    <w:div w:id="1452361633">
      <w:bodyDiv w:val="1"/>
      <w:marLeft w:val="0"/>
      <w:marRight w:val="0"/>
      <w:marTop w:val="0"/>
      <w:marBottom w:val="0"/>
      <w:divBdr>
        <w:top w:val="none" w:sz="0" w:space="0" w:color="auto"/>
        <w:left w:val="none" w:sz="0" w:space="0" w:color="auto"/>
        <w:bottom w:val="none" w:sz="0" w:space="0" w:color="auto"/>
        <w:right w:val="none" w:sz="0" w:space="0" w:color="auto"/>
      </w:divBdr>
    </w:div>
    <w:div w:id="1489437189">
      <w:bodyDiv w:val="1"/>
      <w:marLeft w:val="0"/>
      <w:marRight w:val="0"/>
      <w:marTop w:val="0"/>
      <w:marBottom w:val="0"/>
      <w:divBdr>
        <w:top w:val="none" w:sz="0" w:space="0" w:color="auto"/>
        <w:left w:val="none" w:sz="0" w:space="0" w:color="auto"/>
        <w:bottom w:val="none" w:sz="0" w:space="0" w:color="auto"/>
        <w:right w:val="none" w:sz="0" w:space="0" w:color="auto"/>
      </w:divBdr>
    </w:div>
    <w:div w:id="1496140082">
      <w:bodyDiv w:val="1"/>
      <w:marLeft w:val="0"/>
      <w:marRight w:val="0"/>
      <w:marTop w:val="0"/>
      <w:marBottom w:val="0"/>
      <w:divBdr>
        <w:top w:val="none" w:sz="0" w:space="0" w:color="auto"/>
        <w:left w:val="none" w:sz="0" w:space="0" w:color="auto"/>
        <w:bottom w:val="none" w:sz="0" w:space="0" w:color="auto"/>
        <w:right w:val="none" w:sz="0" w:space="0" w:color="auto"/>
      </w:divBdr>
    </w:div>
    <w:div w:id="1523666983">
      <w:bodyDiv w:val="1"/>
      <w:marLeft w:val="0"/>
      <w:marRight w:val="0"/>
      <w:marTop w:val="0"/>
      <w:marBottom w:val="0"/>
      <w:divBdr>
        <w:top w:val="none" w:sz="0" w:space="0" w:color="auto"/>
        <w:left w:val="none" w:sz="0" w:space="0" w:color="auto"/>
        <w:bottom w:val="none" w:sz="0" w:space="0" w:color="auto"/>
        <w:right w:val="none" w:sz="0" w:space="0" w:color="auto"/>
      </w:divBdr>
    </w:div>
    <w:div w:id="1552040247">
      <w:bodyDiv w:val="1"/>
      <w:marLeft w:val="0"/>
      <w:marRight w:val="0"/>
      <w:marTop w:val="0"/>
      <w:marBottom w:val="0"/>
      <w:divBdr>
        <w:top w:val="none" w:sz="0" w:space="0" w:color="auto"/>
        <w:left w:val="none" w:sz="0" w:space="0" w:color="auto"/>
        <w:bottom w:val="none" w:sz="0" w:space="0" w:color="auto"/>
        <w:right w:val="none" w:sz="0" w:space="0" w:color="auto"/>
      </w:divBdr>
    </w:div>
    <w:div w:id="1556813587">
      <w:bodyDiv w:val="1"/>
      <w:marLeft w:val="0"/>
      <w:marRight w:val="0"/>
      <w:marTop w:val="0"/>
      <w:marBottom w:val="0"/>
      <w:divBdr>
        <w:top w:val="none" w:sz="0" w:space="0" w:color="auto"/>
        <w:left w:val="none" w:sz="0" w:space="0" w:color="auto"/>
        <w:bottom w:val="none" w:sz="0" w:space="0" w:color="auto"/>
        <w:right w:val="none" w:sz="0" w:space="0" w:color="auto"/>
      </w:divBdr>
    </w:div>
    <w:div w:id="1594195810">
      <w:bodyDiv w:val="1"/>
      <w:marLeft w:val="0"/>
      <w:marRight w:val="0"/>
      <w:marTop w:val="0"/>
      <w:marBottom w:val="0"/>
      <w:divBdr>
        <w:top w:val="none" w:sz="0" w:space="0" w:color="auto"/>
        <w:left w:val="none" w:sz="0" w:space="0" w:color="auto"/>
        <w:bottom w:val="none" w:sz="0" w:space="0" w:color="auto"/>
        <w:right w:val="none" w:sz="0" w:space="0" w:color="auto"/>
      </w:divBdr>
    </w:div>
    <w:div w:id="1687947442">
      <w:bodyDiv w:val="1"/>
      <w:marLeft w:val="0"/>
      <w:marRight w:val="0"/>
      <w:marTop w:val="0"/>
      <w:marBottom w:val="0"/>
      <w:divBdr>
        <w:top w:val="none" w:sz="0" w:space="0" w:color="auto"/>
        <w:left w:val="none" w:sz="0" w:space="0" w:color="auto"/>
        <w:bottom w:val="none" w:sz="0" w:space="0" w:color="auto"/>
        <w:right w:val="none" w:sz="0" w:space="0" w:color="auto"/>
      </w:divBdr>
    </w:div>
    <w:div w:id="1702703200">
      <w:bodyDiv w:val="1"/>
      <w:marLeft w:val="0"/>
      <w:marRight w:val="0"/>
      <w:marTop w:val="0"/>
      <w:marBottom w:val="0"/>
      <w:divBdr>
        <w:top w:val="none" w:sz="0" w:space="0" w:color="auto"/>
        <w:left w:val="none" w:sz="0" w:space="0" w:color="auto"/>
        <w:bottom w:val="none" w:sz="0" w:space="0" w:color="auto"/>
        <w:right w:val="none" w:sz="0" w:space="0" w:color="auto"/>
      </w:divBdr>
    </w:div>
    <w:div w:id="1796366426">
      <w:bodyDiv w:val="1"/>
      <w:marLeft w:val="0"/>
      <w:marRight w:val="0"/>
      <w:marTop w:val="0"/>
      <w:marBottom w:val="0"/>
      <w:divBdr>
        <w:top w:val="none" w:sz="0" w:space="0" w:color="auto"/>
        <w:left w:val="none" w:sz="0" w:space="0" w:color="auto"/>
        <w:bottom w:val="none" w:sz="0" w:space="0" w:color="auto"/>
        <w:right w:val="none" w:sz="0" w:space="0" w:color="auto"/>
      </w:divBdr>
    </w:div>
    <w:div w:id="1812598186">
      <w:bodyDiv w:val="1"/>
      <w:marLeft w:val="0"/>
      <w:marRight w:val="0"/>
      <w:marTop w:val="0"/>
      <w:marBottom w:val="0"/>
      <w:divBdr>
        <w:top w:val="none" w:sz="0" w:space="0" w:color="auto"/>
        <w:left w:val="none" w:sz="0" w:space="0" w:color="auto"/>
        <w:bottom w:val="none" w:sz="0" w:space="0" w:color="auto"/>
        <w:right w:val="none" w:sz="0" w:space="0" w:color="auto"/>
      </w:divBdr>
    </w:div>
    <w:div w:id="1993751217">
      <w:bodyDiv w:val="1"/>
      <w:marLeft w:val="0"/>
      <w:marRight w:val="0"/>
      <w:marTop w:val="0"/>
      <w:marBottom w:val="0"/>
      <w:divBdr>
        <w:top w:val="none" w:sz="0" w:space="0" w:color="auto"/>
        <w:left w:val="none" w:sz="0" w:space="0" w:color="auto"/>
        <w:bottom w:val="none" w:sz="0" w:space="0" w:color="auto"/>
        <w:right w:val="none" w:sz="0" w:space="0" w:color="auto"/>
      </w:divBdr>
    </w:div>
    <w:div w:id="1993951098">
      <w:bodyDiv w:val="1"/>
      <w:marLeft w:val="0"/>
      <w:marRight w:val="0"/>
      <w:marTop w:val="0"/>
      <w:marBottom w:val="0"/>
      <w:divBdr>
        <w:top w:val="none" w:sz="0" w:space="0" w:color="auto"/>
        <w:left w:val="none" w:sz="0" w:space="0" w:color="auto"/>
        <w:bottom w:val="none" w:sz="0" w:space="0" w:color="auto"/>
        <w:right w:val="none" w:sz="0" w:space="0" w:color="auto"/>
      </w:divBdr>
    </w:div>
    <w:div w:id="2010407916">
      <w:bodyDiv w:val="1"/>
      <w:marLeft w:val="0"/>
      <w:marRight w:val="0"/>
      <w:marTop w:val="0"/>
      <w:marBottom w:val="0"/>
      <w:divBdr>
        <w:top w:val="none" w:sz="0" w:space="0" w:color="auto"/>
        <w:left w:val="none" w:sz="0" w:space="0" w:color="auto"/>
        <w:bottom w:val="none" w:sz="0" w:space="0" w:color="auto"/>
        <w:right w:val="none" w:sz="0" w:space="0" w:color="auto"/>
      </w:divBdr>
    </w:div>
    <w:div w:id="2040928910">
      <w:bodyDiv w:val="1"/>
      <w:marLeft w:val="0"/>
      <w:marRight w:val="0"/>
      <w:marTop w:val="0"/>
      <w:marBottom w:val="0"/>
      <w:divBdr>
        <w:top w:val="none" w:sz="0" w:space="0" w:color="auto"/>
        <w:left w:val="none" w:sz="0" w:space="0" w:color="auto"/>
        <w:bottom w:val="none" w:sz="0" w:space="0" w:color="auto"/>
        <w:right w:val="none" w:sz="0" w:space="0" w:color="auto"/>
      </w:divBdr>
    </w:div>
    <w:div w:id="2094744244">
      <w:bodyDiv w:val="1"/>
      <w:marLeft w:val="0"/>
      <w:marRight w:val="0"/>
      <w:marTop w:val="0"/>
      <w:marBottom w:val="0"/>
      <w:divBdr>
        <w:top w:val="none" w:sz="0" w:space="0" w:color="auto"/>
        <w:left w:val="none" w:sz="0" w:space="0" w:color="auto"/>
        <w:bottom w:val="none" w:sz="0" w:space="0" w:color="auto"/>
        <w:right w:val="none" w:sz="0" w:space="0" w:color="auto"/>
      </w:divBdr>
    </w:div>
    <w:div w:id="21189412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ourtois\Desktop\doctoralbodytex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htt19</b:Tag>
    <b:SourceType>InternetSite</b:SourceType>
    <b:Guid>{8B592903-783A-9A48-9567-BE80558DA2A4}</b:Guid>
    <b:Title>https://www.blockchain.com/</b:Title>
    <b:Year>2019</b:Year>
    <b:LCID>es-ES</b:LCID>
    <b:URL>https://www.blockchain.com/es/learning-portal/ether-basics</b:URL>
    <b:Author>
      <b:Author>
        <b:Corporate>BLOCKCHAIN LUXEMBOURG S.A.</b:Corporate>
      </b:Author>
    </b:Author>
    <b:RefOrder>1</b:RefOrder>
  </b:Source>
</b:Sources>
</file>

<file path=customXml/itemProps1.xml><?xml version="1.0" encoding="utf-8"?>
<ds:datastoreItem xmlns:ds="http://schemas.openxmlformats.org/officeDocument/2006/customXml" ds:itemID="{C7C3D85A-7E77-9C4D-AD5F-C0632C150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Settings\courtois\Desktop\doctoralbodytext.dot</Template>
  <TotalTime>0</TotalTime>
  <Pages>31</Pages>
  <Words>12911</Words>
  <Characters>71015</Characters>
  <Application>Microsoft Office Word</Application>
  <DocSecurity>0</DocSecurity>
  <Lines>591</Lines>
  <Paragraphs>167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ENTER YOUR TITLE HERE IN ALL CAPITAL LETTERS</vt:lpstr>
      <vt:lpstr>ENTER YOUR TITLE HERE IN ALL CAPITAL LETTERS</vt:lpstr>
    </vt:vector>
  </TitlesOfParts>
  <Company>TOSHIBA</Company>
  <LinksUpToDate>false</LinksUpToDate>
  <CharactersWithSpaces>83759</CharactersWithSpaces>
  <SharedDoc>false</SharedDoc>
  <HLinks>
    <vt:vector size="90" baseType="variant">
      <vt:variant>
        <vt:i4>1507388</vt:i4>
      </vt:variant>
      <vt:variant>
        <vt:i4>110</vt:i4>
      </vt:variant>
      <vt:variant>
        <vt:i4>0</vt:i4>
      </vt:variant>
      <vt:variant>
        <vt:i4>5</vt:i4>
      </vt:variant>
      <vt:variant>
        <vt:lpwstr/>
      </vt:variant>
      <vt:variant>
        <vt:lpwstr>_Toc289858289</vt:lpwstr>
      </vt:variant>
      <vt:variant>
        <vt:i4>1507388</vt:i4>
      </vt:variant>
      <vt:variant>
        <vt:i4>104</vt:i4>
      </vt:variant>
      <vt:variant>
        <vt:i4>0</vt:i4>
      </vt:variant>
      <vt:variant>
        <vt:i4>5</vt:i4>
      </vt:variant>
      <vt:variant>
        <vt:lpwstr/>
      </vt:variant>
      <vt:variant>
        <vt:lpwstr>_Toc289858288</vt:lpwstr>
      </vt:variant>
      <vt:variant>
        <vt:i4>1507388</vt:i4>
      </vt:variant>
      <vt:variant>
        <vt:i4>98</vt:i4>
      </vt:variant>
      <vt:variant>
        <vt:i4>0</vt:i4>
      </vt:variant>
      <vt:variant>
        <vt:i4>5</vt:i4>
      </vt:variant>
      <vt:variant>
        <vt:lpwstr/>
      </vt:variant>
      <vt:variant>
        <vt:lpwstr>_Toc289858287</vt:lpwstr>
      </vt:variant>
      <vt:variant>
        <vt:i4>1507388</vt:i4>
      </vt:variant>
      <vt:variant>
        <vt:i4>92</vt:i4>
      </vt:variant>
      <vt:variant>
        <vt:i4>0</vt:i4>
      </vt:variant>
      <vt:variant>
        <vt:i4>5</vt:i4>
      </vt:variant>
      <vt:variant>
        <vt:lpwstr/>
      </vt:variant>
      <vt:variant>
        <vt:lpwstr>_Toc289858286</vt:lpwstr>
      </vt:variant>
      <vt:variant>
        <vt:i4>1507388</vt:i4>
      </vt:variant>
      <vt:variant>
        <vt:i4>86</vt:i4>
      </vt:variant>
      <vt:variant>
        <vt:i4>0</vt:i4>
      </vt:variant>
      <vt:variant>
        <vt:i4>5</vt:i4>
      </vt:variant>
      <vt:variant>
        <vt:lpwstr/>
      </vt:variant>
      <vt:variant>
        <vt:lpwstr>_Toc289858285</vt:lpwstr>
      </vt:variant>
      <vt:variant>
        <vt:i4>1507388</vt:i4>
      </vt:variant>
      <vt:variant>
        <vt:i4>80</vt:i4>
      </vt:variant>
      <vt:variant>
        <vt:i4>0</vt:i4>
      </vt:variant>
      <vt:variant>
        <vt:i4>5</vt:i4>
      </vt:variant>
      <vt:variant>
        <vt:lpwstr/>
      </vt:variant>
      <vt:variant>
        <vt:lpwstr>_Toc289858284</vt:lpwstr>
      </vt:variant>
      <vt:variant>
        <vt:i4>1507388</vt:i4>
      </vt:variant>
      <vt:variant>
        <vt:i4>74</vt:i4>
      </vt:variant>
      <vt:variant>
        <vt:i4>0</vt:i4>
      </vt:variant>
      <vt:variant>
        <vt:i4>5</vt:i4>
      </vt:variant>
      <vt:variant>
        <vt:lpwstr/>
      </vt:variant>
      <vt:variant>
        <vt:lpwstr>_Toc289858283</vt:lpwstr>
      </vt:variant>
      <vt:variant>
        <vt:i4>1507388</vt:i4>
      </vt:variant>
      <vt:variant>
        <vt:i4>68</vt:i4>
      </vt:variant>
      <vt:variant>
        <vt:i4>0</vt:i4>
      </vt:variant>
      <vt:variant>
        <vt:i4>5</vt:i4>
      </vt:variant>
      <vt:variant>
        <vt:lpwstr/>
      </vt:variant>
      <vt:variant>
        <vt:lpwstr>_Toc289858282</vt:lpwstr>
      </vt:variant>
      <vt:variant>
        <vt:i4>1507388</vt:i4>
      </vt:variant>
      <vt:variant>
        <vt:i4>62</vt:i4>
      </vt:variant>
      <vt:variant>
        <vt:i4>0</vt:i4>
      </vt:variant>
      <vt:variant>
        <vt:i4>5</vt:i4>
      </vt:variant>
      <vt:variant>
        <vt:lpwstr/>
      </vt:variant>
      <vt:variant>
        <vt:lpwstr>_Toc289858281</vt:lpwstr>
      </vt:variant>
      <vt:variant>
        <vt:i4>1507388</vt:i4>
      </vt:variant>
      <vt:variant>
        <vt:i4>56</vt:i4>
      </vt:variant>
      <vt:variant>
        <vt:i4>0</vt:i4>
      </vt:variant>
      <vt:variant>
        <vt:i4>5</vt:i4>
      </vt:variant>
      <vt:variant>
        <vt:lpwstr/>
      </vt:variant>
      <vt:variant>
        <vt:lpwstr>_Toc289858280</vt:lpwstr>
      </vt:variant>
      <vt:variant>
        <vt:i4>1572924</vt:i4>
      </vt:variant>
      <vt:variant>
        <vt:i4>50</vt:i4>
      </vt:variant>
      <vt:variant>
        <vt:i4>0</vt:i4>
      </vt:variant>
      <vt:variant>
        <vt:i4>5</vt:i4>
      </vt:variant>
      <vt:variant>
        <vt:lpwstr/>
      </vt:variant>
      <vt:variant>
        <vt:lpwstr>_Toc289858279</vt:lpwstr>
      </vt:variant>
      <vt:variant>
        <vt:i4>1572924</vt:i4>
      </vt:variant>
      <vt:variant>
        <vt:i4>44</vt:i4>
      </vt:variant>
      <vt:variant>
        <vt:i4>0</vt:i4>
      </vt:variant>
      <vt:variant>
        <vt:i4>5</vt:i4>
      </vt:variant>
      <vt:variant>
        <vt:lpwstr/>
      </vt:variant>
      <vt:variant>
        <vt:lpwstr>_Toc289858278</vt:lpwstr>
      </vt:variant>
      <vt:variant>
        <vt:i4>1572924</vt:i4>
      </vt:variant>
      <vt:variant>
        <vt:i4>38</vt:i4>
      </vt:variant>
      <vt:variant>
        <vt:i4>0</vt:i4>
      </vt:variant>
      <vt:variant>
        <vt:i4>5</vt:i4>
      </vt:variant>
      <vt:variant>
        <vt:lpwstr/>
      </vt:variant>
      <vt:variant>
        <vt:lpwstr>_Toc289858277</vt:lpwstr>
      </vt:variant>
      <vt:variant>
        <vt:i4>1572924</vt:i4>
      </vt:variant>
      <vt:variant>
        <vt:i4>32</vt:i4>
      </vt:variant>
      <vt:variant>
        <vt:i4>0</vt:i4>
      </vt:variant>
      <vt:variant>
        <vt:i4>5</vt:i4>
      </vt:variant>
      <vt:variant>
        <vt:lpwstr/>
      </vt:variant>
      <vt:variant>
        <vt:lpwstr>_Toc289858276</vt:lpwstr>
      </vt:variant>
      <vt:variant>
        <vt:i4>1572924</vt:i4>
      </vt:variant>
      <vt:variant>
        <vt:i4>26</vt:i4>
      </vt:variant>
      <vt:variant>
        <vt:i4>0</vt:i4>
      </vt:variant>
      <vt:variant>
        <vt:i4>5</vt:i4>
      </vt:variant>
      <vt:variant>
        <vt:lpwstr/>
      </vt:variant>
      <vt:variant>
        <vt:lpwstr>_Toc289858275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YOUR TITLE HERE IN ALL CAPITAL LETTERS</dc:title>
  <dc:subject/>
  <dc:creator>KSU</dc:creator>
  <cp:keywords/>
  <cp:lastModifiedBy>Pablo Blanco Peris</cp:lastModifiedBy>
  <cp:revision>2</cp:revision>
  <cp:lastPrinted>2010-06-04T08:36:00Z</cp:lastPrinted>
  <dcterms:created xsi:type="dcterms:W3CDTF">2019-05-19T22:48:00Z</dcterms:created>
  <dcterms:modified xsi:type="dcterms:W3CDTF">2019-05-19T22:48:00Z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id="7OajByjw"/&gt;&lt;style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